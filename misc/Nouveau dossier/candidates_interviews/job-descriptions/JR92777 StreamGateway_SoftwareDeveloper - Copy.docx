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3EEFA" w14:textId="77777777" w:rsidR="0066766A" w:rsidRDefault="0066766A">
      <w:pPr>
        <w:rPr>
          <w:rFonts w:ascii="Arial Black" w:hAnsi="Arial Black" w:cs="Arial"/>
          <w:b/>
          <w:color w:val="FFFFFF" w:themeColor="background1"/>
          <w:sz w:val="40"/>
          <w:szCs w:val="40"/>
        </w:rPr>
      </w:pPr>
      <w:r w:rsidRPr="00946987">
        <w:rPr>
          <w:rFonts w:ascii="Arial Black" w:hAnsi="Arial Black" w:cs="Arial"/>
          <w:b/>
          <w:color w:val="FFFFFF" w:themeColor="background1"/>
          <w:sz w:val="40"/>
          <w:szCs w:val="40"/>
        </w:rPr>
        <w:t xml:space="preserve">Job </w:t>
      </w:r>
      <w:r w:rsidR="00946987" w:rsidRPr="00946987">
        <w:rPr>
          <w:rFonts w:ascii="Arial Black" w:hAnsi="Arial Black" w:cs="Arial"/>
          <w:b/>
          <w:color w:val="FFFFFF" w:themeColor="background1"/>
          <w:sz w:val="40"/>
          <w:szCs w:val="40"/>
        </w:rPr>
        <w:t>title</w:t>
      </w:r>
    </w:p>
    <w:p w14:paraId="3E93BBB8" w14:textId="77777777" w:rsidR="00946987" w:rsidRDefault="00946987">
      <w:pPr>
        <w:rPr>
          <w:rFonts w:ascii="Arial Black" w:hAnsi="Arial Black" w:cs="Arial"/>
          <w:b/>
          <w:color w:val="FFFFFF" w:themeColor="background1"/>
          <w:sz w:val="40"/>
          <w:szCs w:val="40"/>
        </w:rPr>
      </w:pPr>
      <w:r>
        <w:rPr>
          <w:rFonts w:ascii="Arial Black" w:hAnsi="Arial Black" w:cs="Arial"/>
          <w:b/>
          <w:color w:val="FFFFFF" w:themeColor="background1"/>
          <w:sz w:val="40"/>
          <w:szCs w:val="40"/>
        </w:rPr>
        <w:t>Location</w:t>
      </w:r>
    </w:p>
    <w:p w14:paraId="449565F3" w14:textId="77777777" w:rsidR="00946987" w:rsidRDefault="00946987">
      <w:pPr>
        <w:rPr>
          <w:rFonts w:ascii="Arial Black" w:hAnsi="Arial Black" w:cs="Arial"/>
          <w:b/>
          <w:color w:val="FFFFFF" w:themeColor="background1"/>
          <w:sz w:val="40"/>
          <w:szCs w:val="40"/>
        </w:rPr>
      </w:pPr>
    </w:p>
    <w:p w14:paraId="3274E888" w14:textId="77777777"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sz w:val="22"/>
          <w:szCs w:val="22"/>
        </w:rPr>
        <w:t>Are you curious, motivated, and forward-thinking? At FIS you’ll have the opportunity to work on some of the most challenging and relevant issues in financial services and technology. Our talented people empower us, and we believe in being part of a team that is open, collaborative, entrepreneurial, passionate and above all fun.</w:t>
      </w:r>
    </w:p>
    <w:p w14:paraId="4A09674C"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65CCA9CC"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779AD31E" w14:textId="77777777" w:rsidR="00946987" w:rsidRPr="009C7ED8" w:rsidRDefault="00946987" w:rsidP="00946987">
      <w:pPr>
        <w:autoSpaceDE w:val="0"/>
        <w:autoSpaceDN w:val="0"/>
        <w:adjustRightInd w:val="0"/>
        <w:spacing w:line="360" w:lineRule="atLeast"/>
        <w:jc w:val="both"/>
        <w:rPr>
          <w:rFonts w:ascii="Times" w:hAnsi="Times" w:cs="Times"/>
          <w:sz w:val="22"/>
          <w:szCs w:val="22"/>
        </w:rPr>
      </w:pPr>
      <w:r w:rsidRPr="009C7ED8">
        <w:rPr>
          <w:rFonts w:ascii="Calibri" w:hAnsi="Calibri" w:cs="Calibri"/>
          <w:b/>
          <w:bCs/>
          <w:sz w:val="22"/>
          <w:szCs w:val="22"/>
          <w:u w:val="single"/>
        </w:rPr>
        <w:t>About the team</w:t>
      </w:r>
    </w:p>
    <w:p w14:paraId="09A22834" w14:textId="77777777" w:rsidR="00946987" w:rsidRPr="009C7ED8" w:rsidRDefault="00946987" w:rsidP="00946987">
      <w:pPr>
        <w:autoSpaceDE w:val="0"/>
        <w:autoSpaceDN w:val="0"/>
        <w:adjustRightInd w:val="0"/>
        <w:spacing w:line="360" w:lineRule="atLeast"/>
        <w:jc w:val="both"/>
        <w:rPr>
          <w:rFonts w:ascii="Times" w:hAnsi="Times" w:cs="Times"/>
          <w:sz w:val="22"/>
          <w:szCs w:val="22"/>
        </w:rPr>
      </w:pPr>
    </w:p>
    <w:p w14:paraId="2CED0193" w14:textId="1840D345" w:rsidR="00946987" w:rsidRPr="00F919CE" w:rsidRDefault="00CE4370" w:rsidP="00946987">
      <w:pPr>
        <w:autoSpaceDE w:val="0"/>
        <w:autoSpaceDN w:val="0"/>
        <w:adjustRightInd w:val="0"/>
        <w:spacing w:line="360" w:lineRule="atLeast"/>
        <w:rPr>
          <w:rFonts w:ascii="Times" w:hAnsi="Times" w:cs="Times"/>
          <w:sz w:val="22"/>
          <w:szCs w:val="22"/>
        </w:rPr>
      </w:pPr>
      <w:ins w:id="0" w:author="Zairi, Sofien" w:date="2019-11-18T17:17:00Z">
        <w:r>
          <w:rPr>
            <w:rFonts w:ascii="Calibri" w:hAnsi="Calibri" w:cs="Calibri"/>
            <w:sz w:val="22"/>
            <w:szCs w:val="22"/>
          </w:rPr>
          <w:t xml:space="preserve">You will be evolving with </w:t>
        </w:r>
      </w:ins>
      <w:ins w:id="1" w:author="Zairi, Sofien" w:date="2019-11-18T17:19:00Z">
        <w:r>
          <w:rPr>
            <w:rFonts w:ascii="Calibri" w:hAnsi="Calibri" w:cs="Calibri"/>
            <w:sz w:val="22"/>
            <w:szCs w:val="22"/>
          </w:rPr>
          <w:t>a</w:t>
        </w:r>
      </w:ins>
      <w:del w:id="2" w:author="Zairi, Sofien" w:date="2019-11-18T17:18:00Z">
        <w:r w:rsidR="00F919CE" w:rsidDel="00CE4370">
          <w:rPr>
            <w:rFonts w:ascii="Calibri" w:hAnsi="Calibri" w:cs="Calibri"/>
            <w:sz w:val="22"/>
            <w:szCs w:val="22"/>
          </w:rPr>
          <w:delText xml:space="preserve">The SGW </w:delText>
        </w:r>
      </w:del>
      <w:del w:id="3" w:author="Zairi, Sofien" w:date="2019-11-18T17:19:00Z">
        <w:r w:rsidR="00F919CE" w:rsidDel="00CE4370">
          <w:rPr>
            <w:rFonts w:ascii="Calibri" w:hAnsi="Calibri" w:cs="Calibri"/>
            <w:sz w:val="22"/>
            <w:szCs w:val="22"/>
          </w:rPr>
          <w:delText xml:space="preserve">team </w:delText>
        </w:r>
      </w:del>
      <w:del w:id="4" w:author="Zairi, Sofien" w:date="2019-11-18T17:18:00Z">
        <w:r w:rsidR="00F919CE" w:rsidDel="00CE4370">
          <w:rPr>
            <w:rFonts w:ascii="Calibri" w:hAnsi="Calibri" w:cs="Calibri"/>
            <w:sz w:val="22"/>
            <w:szCs w:val="22"/>
          </w:rPr>
          <w:delText xml:space="preserve">is </w:delText>
        </w:r>
      </w:del>
      <w:del w:id="5" w:author="Zairi, Sofien" w:date="2019-11-18T17:19:00Z">
        <w:r w:rsidR="00F919CE" w:rsidDel="00CE4370">
          <w:rPr>
            <w:rFonts w:ascii="Calibri" w:hAnsi="Calibri" w:cs="Calibri"/>
            <w:sz w:val="22"/>
            <w:szCs w:val="22"/>
          </w:rPr>
          <w:delText>composed of</w:delText>
        </w:r>
      </w:del>
      <w:del w:id="6" w:author="Zairi, Sofien" w:date="2019-11-18T16:16:00Z">
        <w:r w:rsidR="00F919CE" w:rsidDel="00F919CE">
          <w:rPr>
            <w:rFonts w:ascii="Calibri" w:hAnsi="Calibri" w:cs="Calibri"/>
            <w:sz w:val="22"/>
            <w:szCs w:val="22"/>
          </w:rPr>
          <w:delText xml:space="preserve"> </w:delText>
        </w:r>
      </w:del>
      <w:ins w:id="7" w:author="Zairi, Sofien" w:date="2019-11-18T16:16:00Z">
        <w:r w:rsidR="00F919CE">
          <w:rPr>
            <w:rFonts w:ascii="Calibri" w:hAnsi="Calibri" w:cs="Calibri"/>
            <w:sz w:val="22"/>
            <w:szCs w:val="22"/>
          </w:rPr>
          <w:t xml:space="preserve"> </w:t>
        </w:r>
      </w:ins>
      <w:ins w:id="8" w:author="Zairi, Sofien" w:date="2019-11-18T16:26:00Z">
        <w:r w:rsidR="00250960">
          <w:rPr>
            <w:rFonts w:ascii="Calibri" w:hAnsi="Calibri" w:cs="Calibri"/>
            <w:sz w:val="22"/>
            <w:szCs w:val="22"/>
          </w:rPr>
          <w:t xml:space="preserve">very </w:t>
        </w:r>
      </w:ins>
      <w:r w:rsidR="00F919CE">
        <w:rPr>
          <w:rFonts w:ascii="Calibri" w:hAnsi="Calibri" w:cs="Calibri"/>
          <w:sz w:val="22"/>
          <w:szCs w:val="22"/>
        </w:rPr>
        <w:t xml:space="preserve">passionate and enthusiastic </w:t>
      </w:r>
      <w:ins w:id="9" w:author="Zairi, Sofien" w:date="2019-11-18T17:19:00Z">
        <w:r>
          <w:rPr>
            <w:rFonts w:ascii="Calibri" w:hAnsi="Calibri" w:cs="Calibri"/>
            <w:sz w:val="22"/>
            <w:szCs w:val="22"/>
          </w:rPr>
          <w:t xml:space="preserve">team </w:t>
        </w:r>
      </w:ins>
      <w:del w:id="10" w:author="Zairi, Sofien" w:date="2019-11-18T17:18:00Z">
        <w:r w:rsidR="00F919CE" w:rsidDel="00CE4370">
          <w:rPr>
            <w:rFonts w:ascii="Calibri" w:hAnsi="Calibri" w:cs="Calibri"/>
            <w:sz w:val="22"/>
            <w:szCs w:val="22"/>
          </w:rPr>
          <w:delText xml:space="preserve">team </w:delText>
        </w:r>
      </w:del>
      <w:r w:rsidR="00F919CE">
        <w:rPr>
          <w:rFonts w:ascii="Calibri" w:hAnsi="Calibri" w:cs="Calibri"/>
          <w:sz w:val="22"/>
          <w:szCs w:val="22"/>
        </w:rPr>
        <w:t>members who are thriving to continuously improve and to make everyday a successful one.</w:t>
      </w:r>
      <w:ins w:id="11" w:author="Zairi, Sofien" w:date="2019-11-18T16:16:00Z">
        <w:r w:rsidR="00F919CE">
          <w:rPr>
            <w:rFonts w:ascii="Calibri" w:hAnsi="Calibri" w:cs="Calibri"/>
            <w:sz w:val="22"/>
            <w:szCs w:val="22"/>
          </w:rPr>
          <w:t xml:space="preserve"> The </w:t>
        </w:r>
        <w:proofErr w:type="spellStart"/>
        <w:r w:rsidR="00F919CE">
          <w:rPr>
            <w:rFonts w:ascii="Calibri" w:hAnsi="Calibri" w:cs="Calibri"/>
            <w:sz w:val="22"/>
            <w:szCs w:val="22"/>
          </w:rPr>
          <w:t>te</w:t>
        </w:r>
      </w:ins>
      <w:proofErr w:type="spellEnd"/>
      <w:ins w:id="12" w:author="Zairi, Sofien" w:date="2019-11-18T16:17:00Z">
        <w:r w:rsidR="00F919CE" w:rsidRPr="00F919CE">
          <w:rPr>
            <w:rFonts w:ascii="Calibri" w:hAnsi="Calibri" w:cs="Calibri"/>
            <w:sz w:val="22"/>
            <w:szCs w:val="22"/>
            <w:lang w:val="en-US"/>
            <w:rPrChange w:id="13" w:author="Zairi, Sofien" w:date="2019-11-18T16:17:00Z">
              <w:rPr>
                <w:rFonts w:ascii="Calibri" w:hAnsi="Calibri" w:cs="Calibri"/>
                <w:sz w:val="22"/>
                <w:szCs w:val="22"/>
                <w:lang w:val="fr-FR"/>
              </w:rPr>
            </w:rPrChange>
          </w:rPr>
          <w:t xml:space="preserve">am </w:t>
        </w:r>
        <w:r w:rsidR="00F919CE">
          <w:rPr>
            <w:rFonts w:ascii="Calibri" w:hAnsi="Calibri" w:cs="Calibri"/>
            <w:sz w:val="22"/>
            <w:szCs w:val="22"/>
            <w:lang w:val="en-US"/>
          </w:rPr>
          <w:t xml:space="preserve">is evolving within a </w:t>
        </w:r>
        <w:r w:rsidR="00F919CE" w:rsidRPr="00F919CE">
          <w:rPr>
            <w:rFonts w:ascii="Calibri" w:hAnsi="Calibri" w:cs="Calibri"/>
            <w:sz w:val="22"/>
            <w:szCs w:val="22"/>
            <w:lang w:val="en-US"/>
            <w:rPrChange w:id="14" w:author="Zairi, Sofien" w:date="2019-11-18T16:17:00Z">
              <w:rPr>
                <w:rFonts w:ascii="Calibri" w:hAnsi="Calibri" w:cs="Calibri"/>
                <w:sz w:val="22"/>
                <w:szCs w:val="22"/>
                <w:lang w:val="fr-FR"/>
              </w:rPr>
            </w:rPrChange>
          </w:rPr>
          <w:t>gre</w:t>
        </w:r>
        <w:r w:rsidR="00F919CE">
          <w:rPr>
            <w:rFonts w:ascii="Calibri" w:hAnsi="Calibri" w:cs="Calibri"/>
            <w:sz w:val="22"/>
            <w:szCs w:val="22"/>
            <w:lang w:val="en-US"/>
          </w:rPr>
          <w:t xml:space="preserve">at working environment and </w:t>
        </w:r>
      </w:ins>
      <w:ins w:id="15" w:author="Zairi, Sofien" w:date="2019-11-18T16:19:00Z">
        <w:r w:rsidR="00F919CE">
          <w:rPr>
            <w:rFonts w:ascii="Calibri" w:hAnsi="Calibri" w:cs="Calibri"/>
            <w:sz w:val="22"/>
            <w:szCs w:val="22"/>
            <w:lang w:val="en-US"/>
          </w:rPr>
          <w:t xml:space="preserve">the gateways </w:t>
        </w:r>
      </w:ins>
      <w:ins w:id="16" w:author="Zairi, Sofien" w:date="2019-11-18T16:22:00Z">
        <w:r w:rsidR="00250960">
          <w:rPr>
            <w:rFonts w:ascii="Calibri" w:hAnsi="Calibri" w:cs="Calibri"/>
            <w:sz w:val="22"/>
            <w:szCs w:val="22"/>
            <w:lang w:val="en-US"/>
          </w:rPr>
          <w:t xml:space="preserve">that </w:t>
        </w:r>
      </w:ins>
      <w:ins w:id="17" w:author="Zairi, Sofien" w:date="2019-11-18T16:19:00Z">
        <w:r w:rsidR="00F919CE">
          <w:rPr>
            <w:rFonts w:ascii="Calibri" w:hAnsi="Calibri" w:cs="Calibri"/>
            <w:sz w:val="22"/>
            <w:szCs w:val="22"/>
            <w:lang w:val="en-US"/>
          </w:rPr>
          <w:t xml:space="preserve">they are </w:t>
        </w:r>
        <w:r w:rsidR="00250960">
          <w:rPr>
            <w:rFonts w:ascii="Calibri" w:hAnsi="Calibri" w:cs="Calibri"/>
            <w:sz w:val="22"/>
            <w:szCs w:val="22"/>
            <w:lang w:val="en-US"/>
          </w:rPr>
          <w:t xml:space="preserve">implementing </w:t>
        </w:r>
        <w:r w:rsidR="00F919CE">
          <w:rPr>
            <w:rFonts w:ascii="Calibri" w:hAnsi="Calibri" w:cs="Calibri"/>
            <w:sz w:val="22"/>
            <w:szCs w:val="22"/>
            <w:lang w:val="en-US"/>
          </w:rPr>
          <w:t xml:space="preserve">are </w:t>
        </w:r>
        <w:r w:rsidR="00250960">
          <w:rPr>
            <w:rFonts w:ascii="Calibri" w:hAnsi="Calibri" w:cs="Calibri"/>
            <w:sz w:val="22"/>
            <w:szCs w:val="22"/>
            <w:lang w:val="en-US"/>
          </w:rPr>
          <w:t xml:space="preserve">embodying </w:t>
        </w:r>
      </w:ins>
      <w:ins w:id="18" w:author="Zairi, Sofien" w:date="2019-11-18T16:18:00Z">
        <w:r w:rsidR="00F919CE">
          <w:rPr>
            <w:rFonts w:ascii="Calibri" w:hAnsi="Calibri" w:cs="Calibri"/>
            <w:sz w:val="22"/>
            <w:szCs w:val="22"/>
            <w:lang w:val="en-US"/>
          </w:rPr>
          <w:t xml:space="preserve">a handful </w:t>
        </w:r>
      </w:ins>
      <w:ins w:id="19" w:author="Zairi, Sofien" w:date="2019-11-18T16:26:00Z">
        <w:r w:rsidR="00250960">
          <w:rPr>
            <w:rFonts w:ascii="Calibri" w:hAnsi="Calibri" w:cs="Calibri"/>
            <w:sz w:val="22"/>
            <w:szCs w:val="22"/>
            <w:lang w:val="en-US"/>
          </w:rPr>
          <w:t xml:space="preserve">number of </w:t>
        </w:r>
      </w:ins>
      <w:ins w:id="20" w:author="Zairi, Sofien" w:date="2019-11-18T16:18:00Z">
        <w:r w:rsidR="00F919CE">
          <w:rPr>
            <w:rFonts w:ascii="Calibri" w:hAnsi="Calibri" w:cs="Calibri"/>
            <w:sz w:val="22"/>
            <w:szCs w:val="22"/>
            <w:lang w:val="en-US"/>
          </w:rPr>
          <w:t>technology stack</w:t>
        </w:r>
      </w:ins>
      <w:ins w:id="21" w:author="Zairi, Sofien" w:date="2019-11-18T16:20:00Z">
        <w:r w:rsidR="00250960">
          <w:rPr>
            <w:rFonts w:ascii="Calibri" w:hAnsi="Calibri" w:cs="Calibri"/>
            <w:sz w:val="22"/>
            <w:szCs w:val="22"/>
            <w:lang w:val="en-US"/>
          </w:rPr>
          <w:t xml:space="preserve"> including Java</w:t>
        </w:r>
      </w:ins>
      <w:ins w:id="22" w:author="Zairi, Sofien" w:date="2019-11-18T16:21:00Z">
        <w:r w:rsidR="00250960">
          <w:rPr>
            <w:rFonts w:ascii="Calibri" w:hAnsi="Calibri" w:cs="Calibri"/>
            <w:sz w:val="22"/>
            <w:szCs w:val="22"/>
            <w:lang w:val="en-US"/>
          </w:rPr>
          <w:t>, Groovy, C</w:t>
        </w:r>
      </w:ins>
      <w:ins w:id="23" w:author="Zairi, Sofien" w:date="2019-11-18T16:22:00Z">
        <w:r w:rsidR="00250960">
          <w:rPr>
            <w:rFonts w:ascii="Calibri" w:hAnsi="Calibri" w:cs="Calibri"/>
            <w:sz w:val="22"/>
            <w:szCs w:val="22"/>
            <w:lang w:val="en-US"/>
          </w:rPr>
          <w:t>I</w:t>
        </w:r>
      </w:ins>
      <w:ins w:id="24" w:author="Zairi, Sofien" w:date="2019-11-18T16:21:00Z">
        <w:r w:rsidR="00250960">
          <w:rPr>
            <w:rFonts w:ascii="Calibri" w:hAnsi="Calibri" w:cs="Calibri"/>
            <w:sz w:val="22"/>
            <w:szCs w:val="22"/>
            <w:lang w:val="en-US"/>
          </w:rPr>
          <w:t xml:space="preserve"> integration</w:t>
        </w:r>
      </w:ins>
      <w:ins w:id="25" w:author="Zairi, Sofien" w:date="2019-11-18T16:22:00Z">
        <w:r w:rsidR="00250960">
          <w:rPr>
            <w:rFonts w:ascii="Calibri" w:hAnsi="Calibri" w:cs="Calibri"/>
            <w:sz w:val="22"/>
            <w:szCs w:val="22"/>
            <w:lang w:val="en-US"/>
          </w:rPr>
          <w:t xml:space="preserve">, </w:t>
        </w:r>
      </w:ins>
      <w:ins w:id="26" w:author="Zairi, Sofien" w:date="2019-11-18T16:23:00Z">
        <w:r w:rsidR="00250960">
          <w:rPr>
            <w:rFonts w:ascii="Calibri" w:hAnsi="Calibri" w:cs="Calibri"/>
            <w:sz w:val="22"/>
            <w:szCs w:val="22"/>
            <w:lang w:val="en-US"/>
          </w:rPr>
          <w:t xml:space="preserve">and many </w:t>
        </w:r>
      </w:ins>
      <w:ins w:id="27" w:author="Zairi, Sofien" w:date="2019-11-18T16:26:00Z">
        <w:r w:rsidR="00250960">
          <w:rPr>
            <w:rFonts w:ascii="Calibri" w:hAnsi="Calibri" w:cs="Calibri"/>
            <w:sz w:val="22"/>
            <w:szCs w:val="22"/>
            <w:lang w:val="en-US"/>
          </w:rPr>
          <w:t>more</w:t>
        </w:r>
      </w:ins>
      <w:del w:id="28" w:author="Zairi, Sofien" w:date="2019-11-18T16:17:00Z">
        <w:r w:rsidR="00F919CE" w:rsidDel="00F919CE">
          <w:rPr>
            <w:rFonts w:ascii="Calibri" w:hAnsi="Calibri" w:cs="Calibri"/>
            <w:sz w:val="22"/>
            <w:szCs w:val="22"/>
          </w:rPr>
          <w:delText xml:space="preserve"> The Stream gateways implement</w:delText>
        </w:r>
      </w:del>
      <w:ins w:id="29" w:author="Zairi, Sofien" w:date="2019-11-18T16:20:00Z">
        <w:r w:rsidR="00250960">
          <w:rPr>
            <w:rFonts w:ascii="Calibri" w:hAnsi="Calibri" w:cs="Calibri"/>
            <w:sz w:val="22"/>
            <w:szCs w:val="22"/>
          </w:rPr>
          <w:t xml:space="preserve">. </w:t>
        </w:r>
      </w:ins>
      <w:del w:id="30" w:author="Zairi, Sofien" w:date="2019-11-18T16:17:00Z">
        <w:r w:rsidR="00F919CE" w:rsidDel="00F919CE">
          <w:rPr>
            <w:rFonts w:ascii="Calibri" w:hAnsi="Calibri" w:cs="Calibri"/>
            <w:sz w:val="22"/>
            <w:szCs w:val="22"/>
          </w:rPr>
          <w:delText xml:space="preserve"> </w:delText>
        </w:r>
      </w:del>
    </w:p>
    <w:p w14:paraId="2F7C6F7D" w14:textId="370B4CB7" w:rsidR="00250960" w:rsidRDefault="00250960" w:rsidP="00946987">
      <w:pPr>
        <w:autoSpaceDE w:val="0"/>
        <w:autoSpaceDN w:val="0"/>
        <w:adjustRightInd w:val="0"/>
        <w:spacing w:line="360" w:lineRule="atLeast"/>
        <w:rPr>
          <w:ins w:id="31" w:author="Zairi, Sofien" w:date="2019-11-18T16:24:00Z"/>
          <w:rFonts w:ascii="Calibri" w:hAnsi="Calibri" w:cs="Calibri"/>
          <w:sz w:val="22"/>
          <w:szCs w:val="22"/>
        </w:rPr>
      </w:pPr>
      <w:ins w:id="32" w:author="Zairi, Sofien" w:date="2019-11-18T16:27:00Z">
        <w:r>
          <w:rPr>
            <w:rFonts w:ascii="Calibri" w:hAnsi="Calibri" w:cs="Calibri"/>
            <w:sz w:val="22"/>
            <w:szCs w:val="22"/>
          </w:rPr>
          <w:t xml:space="preserve">These Stream Gateways are connecting financial institutions to trade clearing organisations </w:t>
        </w:r>
      </w:ins>
      <w:ins w:id="33" w:author="Zairi, Sofien" w:date="2019-11-18T16:28:00Z">
        <w:r>
          <w:rPr>
            <w:rFonts w:ascii="Calibri" w:hAnsi="Calibri" w:cs="Calibri"/>
            <w:sz w:val="22"/>
            <w:szCs w:val="22"/>
          </w:rPr>
          <w:t xml:space="preserve">to help them manage their transactions </w:t>
        </w:r>
      </w:ins>
      <w:ins w:id="34" w:author="Zairi, Sofien" w:date="2019-11-18T17:20:00Z">
        <w:r w:rsidR="00CE4370">
          <w:rPr>
            <w:rFonts w:ascii="Calibri" w:hAnsi="Calibri" w:cs="Calibri"/>
            <w:sz w:val="22"/>
            <w:szCs w:val="22"/>
          </w:rPr>
          <w:t xml:space="preserve">and </w:t>
        </w:r>
      </w:ins>
      <w:ins w:id="35" w:author="Zairi, Sofien" w:date="2019-11-18T16:29:00Z">
        <w:r>
          <w:rPr>
            <w:rFonts w:ascii="Calibri" w:hAnsi="Calibri" w:cs="Calibri"/>
            <w:sz w:val="22"/>
            <w:szCs w:val="22"/>
          </w:rPr>
          <w:t xml:space="preserve">clearing operations </w:t>
        </w:r>
      </w:ins>
      <w:ins w:id="36" w:author="Zairi, Sofien" w:date="2019-11-18T16:28:00Z">
        <w:r>
          <w:rPr>
            <w:rFonts w:ascii="Calibri" w:hAnsi="Calibri" w:cs="Calibri"/>
            <w:sz w:val="22"/>
            <w:szCs w:val="22"/>
          </w:rPr>
          <w:t xml:space="preserve">in </w:t>
        </w:r>
      </w:ins>
      <w:ins w:id="37" w:author="Zairi, Sofien" w:date="2019-11-18T16:29:00Z">
        <w:r>
          <w:rPr>
            <w:rFonts w:ascii="Calibri" w:hAnsi="Calibri" w:cs="Calibri"/>
            <w:sz w:val="22"/>
            <w:szCs w:val="22"/>
          </w:rPr>
          <w:t xml:space="preserve">a </w:t>
        </w:r>
      </w:ins>
      <w:ins w:id="38" w:author="Zairi, Sofien" w:date="2019-11-18T16:28:00Z">
        <w:r>
          <w:rPr>
            <w:rFonts w:ascii="Calibri" w:hAnsi="Calibri" w:cs="Calibri"/>
            <w:sz w:val="22"/>
            <w:szCs w:val="22"/>
          </w:rPr>
          <w:t>better way.</w:t>
        </w:r>
      </w:ins>
    </w:p>
    <w:p w14:paraId="1B621E1A" w14:textId="1E975AA0"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sz w:val="22"/>
          <w:szCs w:val="22"/>
        </w:rPr>
        <w:t xml:space="preserve">For help on product knowledge use </w:t>
      </w:r>
      <w:hyperlink r:id="rId10" w:history="1">
        <w:r w:rsidRPr="009C7ED8">
          <w:rPr>
            <w:rFonts w:ascii="Calibri" w:hAnsi="Calibri" w:cs="Calibri"/>
            <w:color w:val="0000E9"/>
            <w:sz w:val="22"/>
            <w:szCs w:val="22"/>
            <w:u w:val="single" w:color="0000E9"/>
          </w:rPr>
          <w:t>https://eas.fn</w:t>
        </w:r>
        <w:r w:rsidRPr="009C7ED8">
          <w:rPr>
            <w:rFonts w:ascii="Calibri" w:hAnsi="Calibri" w:cs="Calibri"/>
            <w:color w:val="0000E9"/>
            <w:sz w:val="22"/>
            <w:szCs w:val="22"/>
            <w:u w:val="single" w:color="0000E9"/>
          </w:rPr>
          <w:t>i</w:t>
        </w:r>
        <w:r w:rsidRPr="009C7ED8">
          <w:rPr>
            <w:rFonts w:ascii="Calibri" w:hAnsi="Calibri" w:cs="Calibri"/>
            <w:color w:val="0000E9"/>
            <w:sz w:val="22"/>
            <w:szCs w:val="22"/>
            <w:u w:val="single" w:color="0000E9"/>
          </w:rPr>
          <w:t>s.com/eas/catalog/index.php</w:t>
        </w:r>
      </w:hyperlink>
    </w:p>
    <w:p w14:paraId="1E2979AE"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382DBE76" w14:textId="77777777" w:rsidR="00946987" w:rsidRPr="009C7ED8" w:rsidRDefault="00946987" w:rsidP="00946987">
      <w:pPr>
        <w:autoSpaceDE w:val="0"/>
        <w:autoSpaceDN w:val="0"/>
        <w:adjustRightInd w:val="0"/>
        <w:spacing w:line="360" w:lineRule="atLeast"/>
        <w:rPr>
          <w:rFonts w:ascii="Times" w:hAnsi="Times" w:cs="Times"/>
          <w:sz w:val="22"/>
          <w:szCs w:val="22"/>
        </w:rPr>
      </w:pPr>
    </w:p>
    <w:p w14:paraId="4DF07BD3" w14:textId="77777777" w:rsidR="00946987" w:rsidRPr="009C7ED8" w:rsidRDefault="00946987" w:rsidP="00946987">
      <w:pPr>
        <w:autoSpaceDE w:val="0"/>
        <w:autoSpaceDN w:val="0"/>
        <w:adjustRightInd w:val="0"/>
        <w:spacing w:line="360" w:lineRule="atLeast"/>
        <w:rPr>
          <w:rFonts w:ascii="Times" w:hAnsi="Times" w:cs="Times"/>
          <w:sz w:val="22"/>
          <w:szCs w:val="22"/>
        </w:rPr>
      </w:pPr>
      <w:r w:rsidRPr="009C7ED8">
        <w:rPr>
          <w:rFonts w:ascii="Calibri" w:hAnsi="Calibri" w:cs="Calibri"/>
          <w:b/>
          <w:bCs/>
          <w:sz w:val="22"/>
          <w:szCs w:val="22"/>
          <w:u w:val="single"/>
        </w:rPr>
        <w:t>What you will be doing</w:t>
      </w:r>
    </w:p>
    <w:p w14:paraId="1DCB2805" w14:textId="477806D2" w:rsidR="00946987" w:rsidRDefault="00CE4370" w:rsidP="00946987">
      <w:pPr>
        <w:autoSpaceDE w:val="0"/>
        <w:autoSpaceDN w:val="0"/>
        <w:adjustRightInd w:val="0"/>
        <w:spacing w:line="360" w:lineRule="atLeast"/>
        <w:rPr>
          <w:ins w:id="39" w:author="Zairi, Sofien" w:date="2019-11-18T16:40:00Z"/>
          <w:rFonts w:ascii="Times" w:hAnsi="Times" w:cs="Times"/>
          <w:sz w:val="22"/>
          <w:szCs w:val="22"/>
        </w:rPr>
      </w:pPr>
      <w:ins w:id="40" w:author="Zairi, Sofien" w:date="2019-11-18T17:20:00Z">
        <w:r>
          <w:rPr>
            <w:rFonts w:ascii="Times" w:hAnsi="Times" w:cs="Times"/>
            <w:sz w:val="22"/>
            <w:szCs w:val="22"/>
          </w:rPr>
          <w:t>You will have a</w:t>
        </w:r>
      </w:ins>
      <w:ins w:id="41" w:author="Zairi, Sofien" w:date="2019-11-18T16:32:00Z">
        <w:r w:rsidR="004947C5">
          <w:rPr>
            <w:rFonts w:ascii="Times" w:hAnsi="Times" w:cs="Times"/>
            <w:sz w:val="22"/>
            <w:szCs w:val="22"/>
          </w:rPr>
          <w:t xml:space="preserve"> good understanding of Java </w:t>
        </w:r>
      </w:ins>
      <w:ins w:id="42" w:author="Zairi, Sofien" w:date="2019-11-18T16:34:00Z">
        <w:r w:rsidR="004947C5">
          <w:rPr>
            <w:rFonts w:ascii="Times" w:hAnsi="Times" w:cs="Times"/>
            <w:sz w:val="22"/>
            <w:szCs w:val="22"/>
          </w:rPr>
          <w:t xml:space="preserve">Object Oriented (OO) Programming </w:t>
        </w:r>
      </w:ins>
      <w:ins w:id="43" w:author="Zairi, Sofien" w:date="2019-11-18T16:33:00Z">
        <w:r w:rsidR="004947C5">
          <w:rPr>
            <w:rFonts w:ascii="Times" w:hAnsi="Times" w:cs="Times"/>
            <w:sz w:val="22"/>
            <w:szCs w:val="22"/>
          </w:rPr>
          <w:t xml:space="preserve">and OO </w:t>
        </w:r>
      </w:ins>
      <w:ins w:id="44" w:author="Zairi, Sofien" w:date="2019-11-18T16:32:00Z">
        <w:r w:rsidR="004947C5">
          <w:rPr>
            <w:rFonts w:ascii="Times" w:hAnsi="Times" w:cs="Times"/>
            <w:sz w:val="22"/>
            <w:szCs w:val="22"/>
          </w:rPr>
          <w:t>Design patterns</w:t>
        </w:r>
      </w:ins>
      <w:ins w:id="45" w:author="Zairi, Sofien" w:date="2019-11-18T16:33:00Z">
        <w:r w:rsidR="004947C5">
          <w:rPr>
            <w:rFonts w:ascii="Times" w:hAnsi="Times" w:cs="Times"/>
            <w:sz w:val="22"/>
            <w:szCs w:val="22"/>
          </w:rPr>
          <w:t xml:space="preserve">. </w:t>
        </w:r>
      </w:ins>
      <w:ins w:id="46" w:author="Zairi, Sofien" w:date="2019-11-18T16:43:00Z">
        <w:r w:rsidR="00503BE2">
          <w:rPr>
            <w:rFonts w:ascii="Times" w:hAnsi="Times" w:cs="Times"/>
            <w:sz w:val="22"/>
            <w:szCs w:val="22"/>
          </w:rPr>
          <w:t>You</w:t>
        </w:r>
      </w:ins>
      <w:ins w:id="47" w:author="Zairi, Sofien" w:date="2019-11-18T16:33:00Z">
        <w:r w:rsidR="004947C5">
          <w:rPr>
            <w:rFonts w:ascii="Times" w:hAnsi="Times" w:cs="Times"/>
            <w:sz w:val="22"/>
            <w:szCs w:val="22"/>
          </w:rPr>
          <w:t xml:space="preserve"> </w:t>
        </w:r>
      </w:ins>
      <w:ins w:id="48" w:author="Zairi, Sofien" w:date="2019-11-18T17:21:00Z">
        <w:r>
          <w:rPr>
            <w:rFonts w:ascii="Times" w:hAnsi="Times" w:cs="Times"/>
            <w:sz w:val="22"/>
            <w:szCs w:val="22"/>
          </w:rPr>
          <w:t>will need</w:t>
        </w:r>
      </w:ins>
      <w:ins w:id="49" w:author="Zairi, Sofien" w:date="2019-11-18T16:38:00Z">
        <w:r w:rsidR="004947C5">
          <w:rPr>
            <w:rFonts w:ascii="Times" w:hAnsi="Times" w:cs="Times"/>
            <w:sz w:val="22"/>
            <w:szCs w:val="22"/>
          </w:rPr>
          <w:t xml:space="preserve"> </w:t>
        </w:r>
      </w:ins>
      <w:ins w:id="50" w:author="Zairi, Sofien" w:date="2019-11-18T17:21:00Z">
        <w:r>
          <w:rPr>
            <w:rFonts w:ascii="Times" w:hAnsi="Times" w:cs="Times"/>
            <w:sz w:val="22"/>
            <w:szCs w:val="22"/>
          </w:rPr>
          <w:t xml:space="preserve">also </w:t>
        </w:r>
      </w:ins>
      <w:ins w:id="51" w:author="Zairi, Sofien" w:date="2019-11-18T16:36:00Z">
        <w:r w:rsidR="004947C5">
          <w:rPr>
            <w:rFonts w:ascii="Times" w:hAnsi="Times" w:cs="Times"/>
            <w:sz w:val="22"/>
            <w:szCs w:val="22"/>
          </w:rPr>
          <w:t>a</w:t>
        </w:r>
      </w:ins>
      <w:ins w:id="52" w:author="Zairi, Sofien" w:date="2019-11-18T16:34:00Z">
        <w:r w:rsidR="004947C5">
          <w:rPr>
            <w:rFonts w:ascii="Times" w:hAnsi="Times" w:cs="Times"/>
            <w:sz w:val="22"/>
            <w:szCs w:val="22"/>
          </w:rPr>
          <w:t xml:space="preserve"> </w:t>
        </w:r>
      </w:ins>
      <w:ins w:id="53" w:author="Zairi, Sofien" w:date="2019-11-18T16:37:00Z">
        <w:r w:rsidR="004947C5">
          <w:rPr>
            <w:rFonts w:ascii="Times" w:hAnsi="Times" w:cs="Times"/>
            <w:sz w:val="22"/>
            <w:szCs w:val="22"/>
          </w:rPr>
          <w:t>strong</w:t>
        </w:r>
      </w:ins>
      <w:ins w:id="54" w:author="Zairi, Sofien" w:date="2019-11-18T16:35:00Z">
        <w:r w:rsidR="004947C5">
          <w:rPr>
            <w:rFonts w:ascii="Times" w:hAnsi="Times" w:cs="Times"/>
            <w:sz w:val="22"/>
            <w:szCs w:val="22"/>
          </w:rPr>
          <w:t xml:space="preserve"> knowledge </w:t>
        </w:r>
      </w:ins>
      <w:ins w:id="55" w:author="Zairi, Sofien" w:date="2019-11-18T16:39:00Z">
        <w:r w:rsidR="004947C5">
          <w:rPr>
            <w:rFonts w:ascii="Times" w:hAnsi="Times" w:cs="Times"/>
            <w:sz w:val="22"/>
            <w:szCs w:val="22"/>
          </w:rPr>
          <w:t xml:space="preserve">to develop, build and deploy </w:t>
        </w:r>
      </w:ins>
      <w:ins w:id="56" w:author="Zairi, Sofien" w:date="2019-11-18T17:21:00Z">
        <w:r w:rsidR="003A3D2E">
          <w:rPr>
            <w:rFonts w:ascii="Times" w:hAnsi="Times" w:cs="Times"/>
            <w:sz w:val="22"/>
            <w:szCs w:val="22"/>
          </w:rPr>
          <w:t xml:space="preserve">Software </w:t>
        </w:r>
      </w:ins>
      <w:ins w:id="57" w:author="Zairi, Sofien" w:date="2019-11-18T16:39:00Z">
        <w:r w:rsidR="004947C5">
          <w:rPr>
            <w:rFonts w:ascii="Times" w:hAnsi="Times" w:cs="Times"/>
            <w:sz w:val="22"/>
            <w:szCs w:val="22"/>
          </w:rPr>
          <w:t>using</w:t>
        </w:r>
      </w:ins>
      <w:ins w:id="58" w:author="Zairi, Sofien" w:date="2019-11-18T16:35:00Z">
        <w:r w:rsidR="004947C5">
          <w:rPr>
            <w:rFonts w:ascii="Times" w:hAnsi="Times" w:cs="Times"/>
            <w:sz w:val="22"/>
            <w:szCs w:val="22"/>
          </w:rPr>
          <w:t xml:space="preserve"> </w:t>
        </w:r>
      </w:ins>
      <w:ins w:id="59" w:author="Zairi, Sofien" w:date="2019-11-18T16:36:00Z">
        <w:r w:rsidR="004947C5">
          <w:rPr>
            <w:rFonts w:ascii="Times" w:hAnsi="Times" w:cs="Times"/>
            <w:sz w:val="22"/>
            <w:szCs w:val="22"/>
          </w:rPr>
          <w:t>Spring framework</w:t>
        </w:r>
      </w:ins>
      <w:ins w:id="60" w:author="Zairi, Sofien" w:date="2019-11-18T16:37:00Z">
        <w:r w:rsidR="004947C5">
          <w:rPr>
            <w:rFonts w:ascii="Times" w:hAnsi="Times" w:cs="Times"/>
            <w:sz w:val="22"/>
            <w:szCs w:val="22"/>
          </w:rPr>
          <w:t>,</w:t>
        </w:r>
      </w:ins>
      <w:ins w:id="61" w:author="Zairi, Sofien" w:date="2019-11-18T16:36:00Z">
        <w:r w:rsidR="004947C5">
          <w:rPr>
            <w:rFonts w:ascii="Times" w:hAnsi="Times" w:cs="Times"/>
            <w:sz w:val="22"/>
            <w:szCs w:val="22"/>
          </w:rPr>
          <w:t xml:space="preserve"> </w:t>
        </w:r>
      </w:ins>
      <w:ins w:id="62" w:author="Zairi, Sofien" w:date="2019-11-18T16:37:00Z">
        <w:r w:rsidR="004947C5">
          <w:rPr>
            <w:rFonts w:ascii="Times" w:hAnsi="Times" w:cs="Times"/>
            <w:sz w:val="22"/>
            <w:szCs w:val="22"/>
          </w:rPr>
          <w:t>M</w:t>
        </w:r>
      </w:ins>
      <w:ins w:id="63" w:author="Zairi, Sofien" w:date="2019-11-18T16:36:00Z">
        <w:r w:rsidR="004947C5">
          <w:rPr>
            <w:rFonts w:ascii="Times" w:hAnsi="Times" w:cs="Times"/>
            <w:sz w:val="22"/>
            <w:szCs w:val="22"/>
          </w:rPr>
          <w:t>aven</w:t>
        </w:r>
      </w:ins>
      <w:ins w:id="64" w:author="Zairi, Sofien" w:date="2019-11-18T16:37:00Z">
        <w:r w:rsidR="004947C5">
          <w:rPr>
            <w:rFonts w:ascii="Times" w:hAnsi="Times" w:cs="Times"/>
            <w:sz w:val="22"/>
            <w:szCs w:val="22"/>
          </w:rPr>
          <w:t xml:space="preserve">, and CI integration </w:t>
        </w:r>
      </w:ins>
      <w:ins w:id="65" w:author="Zairi, Sofien" w:date="2019-11-18T16:38:00Z">
        <w:r w:rsidR="004947C5">
          <w:rPr>
            <w:rFonts w:ascii="Times" w:hAnsi="Times" w:cs="Times"/>
            <w:sz w:val="22"/>
            <w:szCs w:val="22"/>
          </w:rPr>
          <w:t>tools like Jenkins.</w:t>
        </w:r>
      </w:ins>
    </w:p>
    <w:p w14:paraId="5D222F84" w14:textId="254DD9D0" w:rsidR="00066E81" w:rsidRPr="009C7ED8" w:rsidRDefault="00503BE2" w:rsidP="00946987">
      <w:pPr>
        <w:autoSpaceDE w:val="0"/>
        <w:autoSpaceDN w:val="0"/>
        <w:adjustRightInd w:val="0"/>
        <w:spacing w:line="360" w:lineRule="atLeast"/>
        <w:rPr>
          <w:rFonts w:ascii="Times" w:hAnsi="Times" w:cs="Times"/>
          <w:sz w:val="22"/>
          <w:szCs w:val="22"/>
        </w:rPr>
      </w:pPr>
      <w:ins w:id="66" w:author="Zairi, Sofien" w:date="2019-11-18T16:44:00Z">
        <w:r>
          <w:rPr>
            <w:rFonts w:ascii="Times" w:hAnsi="Times" w:cs="Times"/>
            <w:sz w:val="22"/>
            <w:szCs w:val="22"/>
          </w:rPr>
          <w:t>You will need</w:t>
        </w:r>
      </w:ins>
      <w:ins w:id="67" w:author="Zairi, Sofien" w:date="2019-11-18T16:41:00Z">
        <w:r w:rsidR="00F90C14">
          <w:rPr>
            <w:rFonts w:ascii="Times" w:hAnsi="Times" w:cs="Times"/>
            <w:sz w:val="22"/>
            <w:szCs w:val="22"/>
          </w:rPr>
          <w:t xml:space="preserve"> to have a </w:t>
        </w:r>
      </w:ins>
      <w:ins w:id="68" w:author="Zairi, Sofien" w:date="2019-11-18T16:40:00Z">
        <w:r w:rsidR="00F90C14">
          <w:rPr>
            <w:rFonts w:ascii="Times" w:hAnsi="Times" w:cs="Times"/>
            <w:sz w:val="22"/>
            <w:szCs w:val="22"/>
          </w:rPr>
          <w:t xml:space="preserve">good </w:t>
        </w:r>
      </w:ins>
      <w:ins w:id="69" w:author="Zairi, Sofien" w:date="2019-11-18T16:45:00Z">
        <w:r>
          <w:rPr>
            <w:rFonts w:ascii="Times" w:hAnsi="Times" w:cs="Times"/>
            <w:sz w:val="22"/>
            <w:szCs w:val="22"/>
          </w:rPr>
          <w:t>understanding</w:t>
        </w:r>
      </w:ins>
      <w:ins w:id="70" w:author="Zairi, Sofien" w:date="2019-11-18T16:40:00Z">
        <w:r w:rsidR="00066E81">
          <w:rPr>
            <w:rFonts w:ascii="Times" w:hAnsi="Times" w:cs="Times"/>
            <w:sz w:val="22"/>
            <w:szCs w:val="22"/>
          </w:rPr>
          <w:t xml:space="preserve"> of </w:t>
        </w:r>
      </w:ins>
      <w:ins w:id="71" w:author="Zairi, Sofien" w:date="2019-11-18T17:22:00Z">
        <w:r w:rsidR="003A3D2E">
          <w:rPr>
            <w:rFonts w:ascii="Times" w:hAnsi="Times" w:cs="Times"/>
            <w:sz w:val="22"/>
            <w:szCs w:val="22"/>
          </w:rPr>
          <w:t xml:space="preserve">various </w:t>
        </w:r>
      </w:ins>
      <w:ins w:id="72" w:author="Zairi, Sofien" w:date="2019-11-18T16:40:00Z">
        <w:r w:rsidR="00066E81">
          <w:rPr>
            <w:rFonts w:ascii="Times" w:hAnsi="Times" w:cs="Times"/>
            <w:sz w:val="22"/>
            <w:szCs w:val="22"/>
          </w:rPr>
          <w:t>S</w:t>
        </w:r>
      </w:ins>
      <w:ins w:id="73" w:author="Zairi, Sofien" w:date="2019-11-18T16:44:00Z">
        <w:r>
          <w:rPr>
            <w:rFonts w:ascii="Times" w:hAnsi="Times" w:cs="Times"/>
            <w:sz w:val="22"/>
            <w:szCs w:val="22"/>
          </w:rPr>
          <w:t>oftware Development Live</w:t>
        </w:r>
      </w:ins>
      <w:ins w:id="74" w:author="Zairi, Sofien" w:date="2019-11-18T17:22:00Z">
        <w:r w:rsidR="003A3D2E">
          <w:rPr>
            <w:rFonts w:ascii="Times" w:hAnsi="Times" w:cs="Times"/>
            <w:sz w:val="22"/>
            <w:szCs w:val="22"/>
          </w:rPr>
          <w:t xml:space="preserve"> </w:t>
        </w:r>
      </w:ins>
      <w:ins w:id="75" w:author="Zairi, Sofien" w:date="2019-11-18T16:44:00Z">
        <w:r>
          <w:rPr>
            <w:rFonts w:ascii="Times" w:hAnsi="Times" w:cs="Times"/>
            <w:sz w:val="22"/>
            <w:szCs w:val="22"/>
          </w:rPr>
          <w:t>Cycle</w:t>
        </w:r>
      </w:ins>
      <w:ins w:id="76" w:author="Zairi, Sofien" w:date="2019-11-18T17:22:00Z">
        <w:r w:rsidR="003A3D2E">
          <w:rPr>
            <w:rFonts w:ascii="Times" w:hAnsi="Times" w:cs="Times"/>
            <w:sz w:val="22"/>
            <w:szCs w:val="22"/>
          </w:rPr>
          <w:t>s</w:t>
        </w:r>
      </w:ins>
      <w:ins w:id="77" w:author="Zairi, Sofien" w:date="2019-11-18T16:44:00Z">
        <w:r>
          <w:rPr>
            <w:rFonts w:ascii="Times" w:hAnsi="Times" w:cs="Times"/>
            <w:sz w:val="22"/>
            <w:szCs w:val="22"/>
          </w:rPr>
          <w:t xml:space="preserve"> (S</w:t>
        </w:r>
      </w:ins>
      <w:ins w:id="78" w:author="Zairi, Sofien" w:date="2019-11-18T16:40:00Z">
        <w:r w:rsidR="00066E81">
          <w:rPr>
            <w:rFonts w:ascii="Times" w:hAnsi="Times" w:cs="Times"/>
            <w:sz w:val="22"/>
            <w:szCs w:val="22"/>
          </w:rPr>
          <w:t>DLC</w:t>
        </w:r>
      </w:ins>
      <w:ins w:id="79" w:author="Zairi, Sofien" w:date="2019-11-18T16:44:00Z">
        <w:r>
          <w:rPr>
            <w:rFonts w:ascii="Times" w:hAnsi="Times" w:cs="Times"/>
            <w:sz w:val="22"/>
            <w:szCs w:val="22"/>
          </w:rPr>
          <w:t>)</w:t>
        </w:r>
      </w:ins>
      <w:ins w:id="80" w:author="Zairi, Sofien" w:date="2019-11-18T16:40:00Z">
        <w:r w:rsidR="00066E81">
          <w:rPr>
            <w:rFonts w:ascii="Times" w:hAnsi="Times" w:cs="Times"/>
            <w:sz w:val="22"/>
            <w:szCs w:val="22"/>
          </w:rPr>
          <w:t xml:space="preserve"> processes</w:t>
        </w:r>
      </w:ins>
      <w:ins w:id="81" w:author="Zairi, Sofien" w:date="2019-11-18T16:41:00Z">
        <w:r w:rsidR="00F90C14">
          <w:rPr>
            <w:rFonts w:ascii="Times" w:hAnsi="Times" w:cs="Times"/>
            <w:sz w:val="22"/>
            <w:szCs w:val="22"/>
          </w:rPr>
          <w:t xml:space="preserve"> </w:t>
        </w:r>
      </w:ins>
      <w:ins w:id="82" w:author="Zairi, Sofien" w:date="2019-11-18T16:45:00Z">
        <w:r>
          <w:rPr>
            <w:rFonts w:ascii="Times" w:hAnsi="Times" w:cs="Times"/>
            <w:sz w:val="22"/>
            <w:szCs w:val="22"/>
          </w:rPr>
          <w:t xml:space="preserve">and to be </w:t>
        </w:r>
      </w:ins>
      <w:ins w:id="83" w:author="Zairi, Sofien" w:date="2019-11-18T16:46:00Z">
        <w:r>
          <w:rPr>
            <w:rFonts w:ascii="Times" w:hAnsi="Times" w:cs="Times"/>
            <w:sz w:val="22"/>
            <w:szCs w:val="22"/>
          </w:rPr>
          <w:t>comfortable</w:t>
        </w:r>
      </w:ins>
      <w:ins w:id="84" w:author="Zairi, Sofien" w:date="2019-11-18T16:45:00Z">
        <w:r>
          <w:rPr>
            <w:rFonts w:ascii="Times" w:hAnsi="Times" w:cs="Times"/>
            <w:sz w:val="22"/>
            <w:szCs w:val="22"/>
          </w:rPr>
          <w:t xml:space="preserve"> </w:t>
        </w:r>
      </w:ins>
      <w:ins w:id="85" w:author="Zairi, Sofien" w:date="2019-11-18T16:46:00Z">
        <w:r>
          <w:rPr>
            <w:rFonts w:ascii="Times" w:hAnsi="Times" w:cs="Times"/>
            <w:sz w:val="22"/>
            <w:szCs w:val="22"/>
          </w:rPr>
          <w:t xml:space="preserve">with </w:t>
        </w:r>
      </w:ins>
      <w:ins w:id="86" w:author="Zairi, Sofien" w:date="2019-11-18T16:41:00Z">
        <w:r w:rsidR="00F90C14">
          <w:rPr>
            <w:rFonts w:ascii="Times" w:hAnsi="Times" w:cs="Times"/>
            <w:sz w:val="22"/>
            <w:szCs w:val="22"/>
          </w:rPr>
          <w:t xml:space="preserve">SCM </w:t>
        </w:r>
      </w:ins>
      <w:ins w:id="87" w:author="Zairi, Sofien" w:date="2019-11-18T16:43:00Z">
        <w:r w:rsidR="00F90C14">
          <w:rPr>
            <w:rFonts w:ascii="Times" w:hAnsi="Times" w:cs="Times"/>
            <w:sz w:val="22"/>
            <w:szCs w:val="22"/>
          </w:rPr>
          <w:t>tools</w:t>
        </w:r>
      </w:ins>
      <w:ins w:id="88" w:author="Zairi, Sofien" w:date="2019-11-18T16:41:00Z">
        <w:r w:rsidR="00F90C14">
          <w:rPr>
            <w:rFonts w:ascii="Times" w:hAnsi="Times" w:cs="Times"/>
            <w:sz w:val="22"/>
            <w:szCs w:val="22"/>
          </w:rPr>
          <w:t xml:space="preserve"> ideally using Git</w:t>
        </w:r>
      </w:ins>
      <w:ins w:id="89" w:author="Zairi, Sofien" w:date="2019-11-18T16:42:00Z">
        <w:r w:rsidR="00F90C14">
          <w:rPr>
            <w:rFonts w:ascii="Times" w:hAnsi="Times" w:cs="Times"/>
            <w:sz w:val="22"/>
            <w:szCs w:val="22"/>
          </w:rPr>
          <w:t>.</w:t>
        </w:r>
      </w:ins>
    </w:p>
    <w:p w14:paraId="77A1E214" w14:textId="18D3097E" w:rsidR="00335451" w:rsidRPr="009C7ED8" w:rsidRDefault="00946987" w:rsidP="00946987">
      <w:pPr>
        <w:autoSpaceDE w:val="0"/>
        <w:autoSpaceDN w:val="0"/>
        <w:adjustRightInd w:val="0"/>
        <w:spacing w:line="360" w:lineRule="atLeast"/>
        <w:rPr>
          <w:rFonts w:ascii="Times" w:hAnsi="Times" w:cs="Times"/>
          <w:sz w:val="22"/>
          <w:szCs w:val="22"/>
        </w:rPr>
      </w:pPr>
      <w:del w:id="90" w:author="Zairi, Sofien" w:date="2019-11-18T16:43:00Z">
        <w:r w:rsidRPr="009C7ED8" w:rsidDel="00503BE2">
          <w:rPr>
            <w:rFonts w:ascii="Calibri" w:hAnsi="Calibri" w:cs="Calibri"/>
            <w:color w:val="FB0007"/>
            <w:sz w:val="22"/>
            <w:szCs w:val="22"/>
          </w:rPr>
          <w:delText xml:space="preserve">Short paragraph about the role. No more than 5 lines.  </w:delText>
        </w:r>
      </w:del>
    </w:p>
    <w:p w14:paraId="276D7A0A" w14:textId="65FDAE02" w:rsidR="00946987" w:rsidRPr="009C7ED8" w:rsidDel="00503BE2" w:rsidRDefault="00946987" w:rsidP="00946987">
      <w:pPr>
        <w:autoSpaceDE w:val="0"/>
        <w:autoSpaceDN w:val="0"/>
        <w:adjustRightInd w:val="0"/>
        <w:spacing w:line="360" w:lineRule="atLeast"/>
        <w:rPr>
          <w:del w:id="91" w:author="Zairi, Sofien" w:date="2019-11-18T16:43:00Z"/>
          <w:rFonts w:ascii="Times" w:hAnsi="Times" w:cs="Times"/>
          <w:sz w:val="22"/>
          <w:szCs w:val="22"/>
        </w:rPr>
      </w:pPr>
      <w:del w:id="92" w:author="Zairi, Sofien" w:date="2019-11-18T16:43:00Z">
        <w:r w:rsidRPr="009C7ED8" w:rsidDel="00503BE2">
          <w:rPr>
            <w:rFonts w:ascii="Calibri" w:hAnsi="Calibri" w:cs="Calibri"/>
            <w:color w:val="FB0007"/>
            <w:sz w:val="22"/>
            <w:szCs w:val="22"/>
          </w:rPr>
          <w:delText>Use YOU, to make the description relatable.</w:delText>
        </w:r>
      </w:del>
    </w:p>
    <w:p w14:paraId="2DEFA27B" w14:textId="1419C2CF" w:rsidR="00946987" w:rsidDel="002B3A49" w:rsidRDefault="00946987" w:rsidP="00946987">
      <w:pPr>
        <w:autoSpaceDE w:val="0"/>
        <w:autoSpaceDN w:val="0"/>
        <w:adjustRightInd w:val="0"/>
        <w:spacing w:line="360" w:lineRule="atLeast"/>
        <w:rPr>
          <w:del w:id="93" w:author="Zairi, Sofien" w:date="2019-11-18T16:46:00Z"/>
          <w:rFonts w:ascii="Times" w:hAnsi="Times" w:cs="Times"/>
          <w:sz w:val="22"/>
          <w:szCs w:val="22"/>
        </w:rPr>
      </w:pPr>
      <w:del w:id="94" w:author="Zairi, Sofien" w:date="2019-11-18T16:46:00Z">
        <w:r w:rsidRPr="009C7ED8" w:rsidDel="002B3A49">
          <w:rPr>
            <w:rFonts w:ascii="Calibri" w:hAnsi="Calibri" w:cs="Calibri"/>
            <w:color w:val="FB0007"/>
            <w:sz w:val="22"/>
            <w:szCs w:val="22"/>
          </w:rPr>
          <w:delText xml:space="preserve">Remove any jargon. </w:delText>
        </w:r>
      </w:del>
      <w:ins w:id="95" w:author="Zairi, Sofien" w:date="2019-11-18T16:47:00Z">
        <w:r w:rsidR="002B3A49">
          <w:rPr>
            <w:rFonts w:ascii="Times" w:hAnsi="Times" w:cs="Times"/>
            <w:sz w:val="22"/>
            <w:szCs w:val="22"/>
          </w:rPr>
          <w:t>Tasks include:</w:t>
        </w:r>
      </w:ins>
    </w:p>
    <w:p w14:paraId="3B533081" w14:textId="77777777" w:rsidR="002B3A49" w:rsidRPr="009C7ED8" w:rsidRDefault="002B3A49" w:rsidP="00946987">
      <w:pPr>
        <w:autoSpaceDE w:val="0"/>
        <w:autoSpaceDN w:val="0"/>
        <w:adjustRightInd w:val="0"/>
        <w:spacing w:line="360" w:lineRule="atLeast"/>
        <w:rPr>
          <w:ins w:id="96" w:author="Zairi, Sofien" w:date="2019-11-18T16:47:00Z"/>
          <w:rFonts w:ascii="Times" w:hAnsi="Times" w:cs="Times"/>
          <w:sz w:val="22"/>
          <w:szCs w:val="22"/>
        </w:rPr>
      </w:pPr>
    </w:p>
    <w:p w14:paraId="5D392226" w14:textId="01B42271" w:rsidR="00946987" w:rsidRDefault="002B3A49" w:rsidP="002B3A49">
      <w:pPr>
        <w:pStyle w:val="ListParagraph"/>
        <w:numPr>
          <w:ilvl w:val="0"/>
          <w:numId w:val="1"/>
        </w:numPr>
        <w:autoSpaceDE w:val="0"/>
        <w:autoSpaceDN w:val="0"/>
        <w:adjustRightInd w:val="0"/>
        <w:spacing w:line="360" w:lineRule="atLeast"/>
        <w:rPr>
          <w:ins w:id="97" w:author="Zairi, Sofien" w:date="2019-11-18T16:49:00Z"/>
          <w:rFonts w:ascii="Times" w:hAnsi="Times" w:cs="Times"/>
          <w:sz w:val="22"/>
          <w:szCs w:val="22"/>
        </w:rPr>
      </w:pPr>
      <w:ins w:id="98" w:author="Zairi, Sofien" w:date="2019-11-18T16:47:00Z">
        <w:r>
          <w:rPr>
            <w:rFonts w:ascii="Times" w:hAnsi="Times" w:cs="Times"/>
            <w:sz w:val="22"/>
            <w:szCs w:val="22"/>
          </w:rPr>
          <w:t>An</w:t>
        </w:r>
      </w:ins>
      <w:ins w:id="99" w:author="Zairi, Sofien" w:date="2019-11-18T16:48:00Z">
        <w:r>
          <w:rPr>
            <w:rFonts w:ascii="Times" w:hAnsi="Times" w:cs="Times"/>
            <w:sz w:val="22"/>
            <w:szCs w:val="22"/>
          </w:rPr>
          <w:t>alysing problems and seeking</w:t>
        </w:r>
      </w:ins>
      <w:ins w:id="100" w:author="Zairi, Sofien" w:date="2019-11-18T16:49:00Z">
        <w:r>
          <w:rPr>
            <w:rFonts w:ascii="Times" w:hAnsi="Times" w:cs="Times"/>
            <w:sz w:val="22"/>
            <w:szCs w:val="22"/>
          </w:rPr>
          <w:t xml:space="preserve"> better ways to implement requirement</w:t>
        </w:r>
      </w:ins>
    </w:p>
    <w:p w14:paraId="7699ED2A" w14:textId="0710F040" w:rsidR="002B3A49" w:rsidRDefault="002B3A49" w:rsidP="002B3A49">
      <w:pPr>
        <w:pStyle w:val="ListParagraph"/>
        <w:numPr>
          <w:ilvl w:val="0"/>
          <w:numId w:val="1"/>
        </w:numPr>
        <w:autoSpaceDE w:val="0"/>
        <w:autoSpaceDN w:val="0"/>
        <w:adjustRightInd w:val="0"/>
        <w:spacing w:line="360" w:lineRule="atLeast"/>
        <w:rPr>
          <w:ins w:id="101" w:author="Zairi, Sofien" w:date="2019-11-18T16:51:00Z"/>
          <w:rFonts w:ascii="Times" w:hAnsi="Times" w:cs="Times"/>
          <w:sz w:val="22"/>
          <w:szCs w:val="22"/>
        </w:rPr>
      </w:pPr>
      <w:ins w:id="102" w:author="Zairi, Sofien" w:date="2019-11-18T16:49:00Z">
        <w:r>
          <w:rPr>
            <w:rFonts w:ascii="Times" w:hAnsi="Times" w:cs="Times"/>
            <w:sz w:val="22"/>
            <w:szCs w:val="22"/>
          </w:rPr>
          <w:t>Working</w:t>
        </w:r>
      </w:ins>
      <w:ins w:id="103" w:author="Zairi, Sofien" w:date="2019-11-18T16:53:00Z">
        <w:r w:rsidR="00906418">
          <w:rPr>
            <w:rFonts w:ascii="Times" w:hAnsi="Times" w:cs="Times"/>
            <w:sz w:val="22"/>
            <w:szCs w:val="22"/>
          </w:rPr>
          <w:t xml:space="preserve"> </w:t>
        </w:r>
      </w:ins>
      <w:ins w:id="104" w:author="Zairi, Sofien" w:date="2019-11-18T16:49:00Z">
        <w:r>
          <w:rPr>
            <w:rFonts w:ascii="Times" w:hAnsi="Times" w:cs="Times"/>
            <w:sz w:val="22"/>
            <w:szCs w:val="22"/>
          </w:rPr>
          <w:t xml:space="preserve">with </w:t>
        </w:r>
      </w:ins>
      <w:ins w:id="105" w:author="Zairi, Sofien" w:date="2019-11-18T17:08:00Z">
        <w:r w:rsidR="00007FCD">
          <w:rPr>
            <w:rFonts w:ascii="Times" w:hAnsi="Times" w:cs="Times"/>
            <w:sz w:val="22"/>
            <w:szCs w:val="22"/>
          </w:rPr>
          <w:t xml:space="preserve">a </w:t>
        </w:r>
      </w:ins>
      <w:ins w:id="106" w:author="Zairi, Sofien" w:date="2019-11-18T17:09:00Z">
        <w:r w:rsidR="00007FCD">
          <w:rPr>
            <w:rFonts w:ascii="Times" w:hAnsi="Times" w:cs="Times"/>
            <w:sz w:val="22"/>
            <w:szCs w:val="22"/>
          </w:rPr>
          <w:t>cross site</w:t>
        </w:r>
      </w:ins>
      <w:ins w:id="107" w:author="Zairi, Sofien" w:date="2019-11-18T16:49:00Z">
        <w:r>
          <w:rPr>
            <w:rFonts w:ascii="Times" w:hAnsi="Times" w:cs="Times"/>
            <w:sz w:val="22"/>
            <w:szCs w:val="22"/>
          </w:rPr>
          <w:t xml:space="preserve"> </w:t>
        </w:r>
      </w:ins>
      <w:ins w:id="108" w:author="Zairi, Sofien" w:date="2019-11-18T16:59:00Z">
        <w:r w:rsidR="007B6A67">
          <w:rPr>
            <w:rFonts w:ascii="Times" w:hAnsi="Times" w:cs="Times"/>
            <w:sz w:val="22"/>
            <w:szCs w:val="22"/>
          </w:rPr>
          <w:t>T</w:t>
        </w:r>
      </w:ins>
      <w:ins w:id="109" w:author="Zairi, Sofien" w:date="2019-11-18T16:49:00Z">
        <w:r>
          <w:rPr>
            <w:rFonts w:ascii="Times" w:hAnsi="Times" w:cs="Times"/>
            <w:sz w:val="22"/>
            <w:szCs w:val="22"/>
          </w:rPr>
          <w:t>eam</w:t>
        </w:r>
      </w:ins>
      <w:ins w:id="110" w:author="Zairi, Sofien" w:date="2019-11-18T16:59:00Z">
        <w:r w:rsidR="007B6A67">
          <w:rPr>
            <w:rFonts w:ascii="Times" w:hAnsi="Times" w:cs="Times"/>
            <w:sz w:val="22"/>
            <w:szCs w:val="22"/>
          </w:rPr>
          <w:t xml:space="preserve">, </w:t>
        </w:r>
      </w:ins>
      <w:ins w:id="111" w:author="Zairi, Sofien" w:date="2019-11-18T16:50:00Z">
        <w:r>
          <w:rPr>
            <w:rFonts w:ascii="Times" w:hAnsi="Times" w:cs="Times"/>
            <w:sz w:val="22"/>
            <w:szCs w:val="22"/>
          </w:rPr>
          <w:t xml:space="preserve">the Scrum </w:t>
        </w:r>
      </w:ins>
      <w:ins w:id="112" w:author="Zairi, Sofien" w:date="2019-11-18T16:59:00Z">
        <w:r w:rsidR="007B6A67">
          <w:rPr>
            <w:rFonts w:ascii="Times" w:hAnsi="Times" w:cs="Times"/>
            <w:sz w:val="22"/>
            <w:szCs w:val="22"/>
          </w:rPr>
          <w:t>M</w:t>
        </w:r>
      </w:ins>
      <w:ins w:id="113" w:author="Zairi, Sofien" w:date="2019-11-18T16:50:00Z">
        <w:r>
          <w:rPr>
            <w:rFonts w:ascii="Times" w:hAnsi="Times" w:cs="Times"/>
            <w:sz w:val="22"/>
            <w:szCs w:val="22"/>
          </w:rPr>
          <w:t>aster</w:t>
        </w:r>
      </w:ins>
      <w:ins w:id="114" w:author="Zairi, Sofien" w:date="2019-11-18T16:59:00Z">
        <w:r w:rsidR="007B6A67">
          <w:rPr>
            <w:rFonts w:ascii="Times" w:hAnsi="Times" w:cs="Times"/>
            <w:sz w:val="22"/>
            <w:szCs w:val="22"/>
          </w:rPr>
          <w:t xml:space="preserve">, </w:t>
        </w:r>
      </w:ins>
      <w:ins w:id="115" w:author="Zairi, Sofien" w:date="2019-11-18T17:09:00Z">
        <w:r w:rsidR="00007FCD">
          <w:rPr>
            <w:rFonts w:ascii="Times" w:hAnsi="Times" w:cs="Times"/>
            <w:sz w:val="22"/>
            <w:szCs w:val="22"/>
          </w:rPr>
          <w:t xml:space="preserve">the BA </w:t>
        </w:r>
      </w:ins>
      <w:ins w:id="116" w:author="Zairi, Sofien" w:date="2019-11-18T16:59:00Z">
        <w:r w:rsidR="007B6A67">
          <w:rPr>
            <w:rFonts w:ascii="Times" w:hAnsi="Times" w:cs="Times"/>
            <w:sz w:val="22"/>
            <w:szCs w:val="22"/>
          </w:rPr>
          <w:t>and the Product Owner</w:t>
        </w:r>
      </w:ins>
      <w:ins w:id="117" w:author="Zairi, Sofien" w:date="2019-11-18T16:50:00Z">
        <w:r>
          <w:rPr>
            <w:rFonts w:ascii="Times" w:hAnsi="Times" w:cs="Times"/>
            <w:sz w:val="22"/>
            <w:szCs w:val="22"/>
          </w:rPr>
          <w:t xml:space="preserve"> to </w:t>
        </w:r>
      </w:ins>
      <w:ins w:id="118" w:author="Zairi, Sofien" w:date="2019-11-18T16:59:00Z">
        <w:r w:rsidR="007B6A67">
          <w:rPr>
            <w:rFonts w:ascii="Times" w:hAnsi="Times" w:cs="Times"/>
            <w:sz w:val="22"/>
            <w:szCs w:val="22"/>
          </w:rPr>
          <w:t>provide qualit</w:t>
        </w:r>
      </w:ins>
      <w:ins w:id="119" w:author="Zairi, Sofien" w:date="2019-11-18T17:00:00Z">
        <w:r w:rsidR="007B6A67">
          <w:rPr>
            <w:rFonts w:ascii="Times" w:hAnsi="Times" w:cs="Times"/>
            <w:sz w:val="22"/>
            <w:szCs w:val="22"/>
          </w:rPr>
          <w:t xml:space="preserve">y </w:t>
        </w:r>
      </w:ins>
      <w:ins w:id="120" w:author="Zairi, Sofien" w:date="2019-11-18T16:50:00Z">
        <w:r>
          <w:rPr>
            <w:rFonts w:ascii="Times" w:hAnsi="Times" w:cs="Times"/>
            <w:sz w:val="22"/>
            <w:szCs w:val="22"/>
          </w:rPr>
          <w:t>report</w:t>
        </w:r>
      </w:ins>
      <w:ins w:id="121" w:author="Zairi, Sofien" w:date="2019-11-18T17:00:00Z">
        <w:r w:rsidR="007B6A67">
          <w:rPr>
            <w:rFonts w:ascii="Times" w:hAnsi="Times" w:cs="Times"/>
            <w:sz w:val="22"/>
            <w:szCs w:val="22"/>
          </w:rPr>
          <w:t>s</w:t>
        </w:r>
      </w:ins>
      <w:ins w:id="122" w:author="Zairi, Sofien" w:date="2019-11-18T16:50:00Z">
        <w:r>
          <w:rPr>
            <w:rFonts w:ascii="Times" w:hAnsi="Times" w:cs="Times"/>
            <w:sz w:val="22"/>
            <w:szCs w:val="22"/>
          </w:rPr>
          <w:t xml:space="preserve"> and </w:t>
        </w:r>
      </w:ins>
      <w:ins w:id="123" w:author="Zairi, Sofien" w:date="2019-11-18T17:00:00Z">
        <w:r w:rsidR="007B6A67">
          <w:rPr>
            <w:rFonts w:ascii="Times" w:hAnsi="Times" w:cs="Times"/>
            <w:sz w:val="22"/>
            <w:szCs w:val="22"/>
          </w:rPr>
          <w:t xml:space="preserve">to </w:t>
        </w:r>
      </w:ins>
      <w:ins w:id="124" w:author="Zairi, Sofien" w:date="2019-11-18T16:53:00Z">
        <w:r w:rsidR="00906418">
          <w:rPr>
            <w:rFonts w:ascii="Times" w:hAnsi="Times" w:cs="Times"/>
            <w:sz w:val="22"/>
            <w:szCs w:val="22"/>
          </w:rPr>
          <w:t xml:space="preserve">help </w:t>
        </w:r>
      </w:ins>
      <w:ins w:id="125" w:author="Zairi, Sofien" w:date="2019-11-18T16:50:00Z">
        <w:r>
          <w:rPr>
            <w:rFonts w:ascii="Times" w:hAnsi="Times" w:cs="Times"/>
            <w:sz w:val="22"/>
            <w:szCs w:val="22"/>
          </w:rPr>
          <w:t>optimiz</w:t>
        </w:r>
      </w:ins>
      <w:ins w:id="126" w:author="Zairi, Sofien" w:date="2019-11-18T16:53:00Z">
        <w:r w:rsidR="00906418">
          <w:rPr>
            <w:rFonts w:ascii="Times" w:hAnsi="Times" w:cs="Times"/>
            <w:sz w:val="22"/>
            <w:szCs w:val="22"/>
          </w:rPr>
          <w:t>ing</w:t>
        </w:r>
      </w:ins>
      <w:ins w:id="127" w:author="Zairi, Sofien" w:date="2019-11-18T16:50:00Z">
        <w:r>
          <w:rPr>
            <w:rFonts w:ascii="Times" w:hAnsi="Times" w:cs="Times"/>
            <w:sz w:val="22"/>
            <w:szCs w:val="22"/>
          </w:rPr>
          <w:t xml:space="preserve"> the efficiency of the Sprints</w:t>
        </w:r>
      </w:ins>
    </w:p>
    <w:p w14:paraId="50C07C42" w14:textId="340FD339" w:rsidR="002B3A49" w:rsidRDefault="002B3A49" w:rsidP="002B3A49">
      <w:pPr>
        <w:pStyle w:val="ListParagraph"/>
        <w:numPr>
          <w:ilvl w:val="0"/>
          <w:numId w:val="1"/>
        </w:numPr>
        <w:autoSpaceDE w:val="0"/>
        <w:autoSpaceDN w:val="0"/>
        <w:adjustRightInd w:val="0"/>
        <w:spacing w:line="360" w:lineRule="atLeast"/>
        <w:rPr>
          <w:ins w:id="128" w:author="Zairi, Sofien" w:date="2019-11-18T16:51:00Z"/>
          <w:rFonts w:ascii="Times" w:hAnsi="Times" w:cs="Times"/>
          <w:sz w:val="22"/>
          <w:szCs w:val="22"/>
        </w:rPr>
      </w:pPr>
      <w:ins w:id="129" w:author="Zairi, Sofien" w:date="2019-11-18T16:51:00Z">
        <w:r>
          <w:rPr>
            <w:rFonts w:ascii="Times" w:hAnsi="Times" w:cs="Times"/>
            <w:sz w:val="22"/>
            <w:szCs w:val="22"/>
          </w:rPr>
          <w:t>Develop concise</w:t>
        </w:r>
        <w:r w:rsidR="00906418">
          <w:rPr>
            <w:rFonts w:ascii="Times" w:hAnsi="Times" w:cs="Times"/>
            <w:sz w:val="22"/>
            <w:szCs w:val="22"/>
          </w:rPr>
          <w:t>, readable, maintainable, and consistent codebase</w:t>
        </w:r>
      </w:ins>
    </w:p>
    <w:p w14:paraId="5E271177" w14:textId="46E373A8" w:rsidR="00906418" w:rsidRDefault="00906418" w:rsidP="002B3A49">
      <w:pPr>
        <w:pStyle w:val="ListParagraph"/>
        <w:numPr>
          <w:ilvl w:val="0"/>
          <w:numId w:val="1"/>
        </w:numPr>
        <w:autoSpaceDE w:val="0"/>
        <w:autoSpaceDN w:val="0"/>
        <w:adjustRightInd w:val="0"/>
        <w:spacing w:line="360" w:lineRule="atLeast"/>
        <w:rPr>
          <w:ins w:id="130" w:author="Zairi, Sofien" w:date="2019-11-18T16:52:00Z"/>
          <w:rFonts w:ascii="Times" w:hAnsi="Times" w:cs="Times"/>
          <w:sz w:val="22"/>
          <w:szCs w:val="22"/>
        </w:rPr>
      </w:pPr>
      <w:ins w:id="131" w:author="Zairi, Sofien" w:date="2019-11-18T16:51:00Z">
        <w:r>
          <w:rPr>
            <w:rFonts w:ascii="Times" w:hAnsi="Times" w:cs="Times"/>
            <w:sz w:val="22"/>
            <w:szCs w:val="22"/>
          </w:rPr>
          <w:t>Helping with bug fix</w:t>
        </w:r>
      </w:ins>
      <w:ins w:id="132" w:author="Zairi, Sofien" w:date="2019-11-18T16:52:00Z">
        <w:r>
          <w:rPr>
            <w:rFonts w:ascii="Times" w:hAnsi="Times" w:cs="Times"/>
            <w:sz w:val="22"/>
            <w:szCs w:val="22"/>
          </w:rPr>
          <w:t>ing and testing whenever required</w:t>
        </w:r>
      </w:ins>
    </w:p>
    <w:p w14:paraId="1ED8D31E" w14:textId="6CEC8BCA" w:rsidR="00906418" w:rsidDel="003A3D2E" w:rsidRDefault="00906418" w:rsidP="00007FCD">
      <w:pPr>
        <w:pStyle w:val="ListParagraph"/>
        <w:numPr>
          <w:ilvl w:val="0"/>
          <w:numId w:val="1"/>
        </w:numPr>
        <w:autoSpaceDE w:val="0"/>
        <w:autoSpaceDN w:val="0"/>
        <w:adjustRightInd w:val="0"/>
        <w:spacing w:line="360" w:lineRule="atLeast"/>
        <w:rPr>
          <w:del w:id="133" w:author="Zairi, Sofien" w:date="2019-11-18T17:10:00Z"/>
          <w:rFonts w:ascii="Times" w:hAnsi="Times" w:cs="Times"/>
          <w:sz w:val="22"/>
          <w:szCs w:val="22"/>
        </w:rPr>
      </w:pPr>
      <w:ins w:id="134" w:author="Zairi, Sofien" w:date="2019-11-18T16:55:00Z">
        <w:r>
          <w:rPr>
            <w:rFonts w:ascii="Times" w:hAnsi="Times" w:cs="Times"/>
            <w:sz w:val="22"/>
            <w:szCs w:val="22"/>
          </w:rPr>
          <w:lastRenderedPageBreak/>
          <w:t>Adopting</w:t>
        </w:r>
      </w:ins>
      <w:ins w:id="135" w:author="Zairi, Sofien" w:date="2019-11-18T16:54:00Z">
        <w:r>
          <w:rPr>
            <w:rFonts w:ascii="Times" w:hAnsi="Times" w:cs="Times"/>
            <w:sz w:val="22"/>
            <w:szCs w:val="22"/>
          </w:rPr>
          <w:t xml:space="preserve"> a positive </w:t>
        </w:r>
      </w:ins>
      <w:ins w:id="136" w:author="Zairi, Sofien" w:date="2019-11-18T17:00:00Z">
        <w:r w:rsidR="00260E16">
          <w:rPr>
            <w:rFonts w:ascii="Times" w:hAnsi="Times" w:cs="Times"/>
            <w:sz w:val="22"/>
            <w:szCs w:val="22"/>
          </w:rPr>
          <w:t>can-do</w:t>
        </w:r>
      </w:ins>
      <w:ins w:id="137" w:author="Zairi, Sofien" w:date="2019-11-18T16:58:00Z">
        <w:r w:rsidR="00807928">
          <w:rPr>
            <w:rFonts w:ascii="Times" w:hAnsi="Times" w:cs="Times"/>
            <w:sz w:val="22"/>
            <w:szCs w:val="22"/>
          </w:rPr>
          <w:t xml:space="preserve"> </w:t>
        </w:r>
      </w:ins>
      <w:ins w:id="138" w:author="Zairi, Sofien" w:date="2019-11-18T16:56:00Z">
        <w:r>
          <w:rPr>
            <w:rFonts w:ascii="Times" w:hAnsi="Times" w:cs="Times"/>
            <w:sz w:val="22"/>
            <w:szCs w:val="22"/>
          </w:rPr>
          <w:t>attitude</w:t>
        </w:r>
      </w:ins>
      <w:ins w:id="139" w:author="Zairi, Sofien" w:date="2019-11-18T16:58:00Z">
        <w:r w:rsidR="00807928">
          <w:rPr>
            <w:rFonts w:ascii="Times" w:hAnsi="Times" w:cs="Times"/>
            <w:sz w:val="22"/>
            <w:szCs w:val="22"/>
          </w:rPr>
          <w:t>,</w:t>
        </w:r>
      </w:ins>
      <w:ins w:id="140" w:author="Zairi, Sofien" w:date="2019-11-18T16:56:00Z">
        <w:r>
          <w:rPr>
            <w:rFonts w:ascii="Times" w:hAnsi="Times" w:cs="Times"/>
            <w:sz w:val="22"/>
            <w:szCs w:val="22"/>
          </w:rPr>
          <w:t xml:space="preserve"> and an effective </w:t>
        </w:r>
      </w:ins>
      <w:ins w:id="141" w:author="Zairi, Sofien" w:date="2019-11-18T16:55:00Z">
        <w:r>
          <w:rPr>
            <w:rFonts w:ascii="Times" w:hAnsi="Times" w:cs="Times"/>
            <w:sz w:val="22"/>
            <w:szCs w:val="22"/>
          </w:rPr>
          <w:t xml:space="preserve">mindset </w:t>
        </w:r>
      </w:ins>
      <w:ins w:id="142" w:author="Zairi, Sofien" w:date="2019-11-18T16:54:00Z">
        <w:r>
          <w:rPr>
            <w:rFonts w:ascii="Times" w:hAnsi="Times" w:cs="Times"/>
            <w:sz w:val="22"/>
            <w:szCs w:val="22"/>
          </w:rPr>
          <w:t>to</w:t>
        </w:r>
      </w:ins>
      <w:ins w:id="143" w:author="Zairi, Sofien" w:date="2019-11-18T17:10:00Z">
        <w:r w:rsidR="00007FCD">
          <w:rPr>
            <w:rFonts w:ascii="Times" w:hAnsi="Times" w:cs="Times"/>
            <w:sz w:val="22"/>
            <w:szCs w:val="22"/>
          </w:rPr>
          <w:t xml:space="preserve"> continuously</w:t>
        </w:r>
      </w:ins>
      <w:ins w:id="144" w:author="Zairi, Sofien" w:date="2019-11-18T16:54:00Z">
        <w:r>
          <w:rPr>
            <w:rFonts w:ascii="Times" w:hAnsi="Times" w:cs="Times"/>
            <w:sz w:val="22"/>
            <w:szCs w:val="22"/>
          </w:rPr>
          <w:t xml:space="preserve"> learn</w:t>
        </w:r>
      </w:ins>
      <w:ins w:id="145" w:author="Zairi, Sofien" w:date="2019-11-18T17:00:00Z">
        <w:r w:rsidR="00260E16">
          <w:rPr>
            <w:rFonts w:ascii="Times" w:hAnsi="Times" w:cs="Times"/>
            <w:sz w:val="22"/>
            <w:szCs w:val="22"/>
          </w:rPr>
          <w:t xml:space="preserve">, </w:t>
        </w:r>
      </w:ins>
      <w:ins w:id="146" w:author="Zairi, Sofien" w:date="2019-11-18T16:55:00Z">
        <w:r>
          <w:rPr>
            <w:rFonts w:ascii="Times" w:hAnsi="Times" w:cs="Times"/>
            <w:sz w:val="22"/>
            <w:szCs w:val="22"/>
          </w:rPr>
          <w:t>develop</w:t>
        </w:r>
      </w:ins>
      <w:ins w:id="147" w:author="Zairi, Sofien" w:date="2019-11-18T17:00:00Z">
        <w:r w:rsidR="00260E16">
          <w:rPr>
            <w:rFonts w:ascii="Times" w:hAnsi="Times" w:cs="Times"/>
            <w:sz w:val="22"/>
            <w:szCs w:val="22"/>
          </w:rPr>
          <w:t xml:space="preserve"> and </w:t>
        </w:r>
      </w:ins>
      <w:ins w:id="148" w:author="Zairi, Sofien" w:date="2019-11-18T17:01:00Z">
        <w:r w:rsidR="00260E16">
          <w:rPr>
            <w:rFonts w:ascii="Times" w:hAnsi="Times" w:cs="Times"/>
            <w:sz w:val="22"/>
            <w:szCs w:val="22"/>
          </w:rPr>
          <w:t>i</w:t>
        </w:r>
      </w:ins>
      <w:ins w:id="149" w:author="Zairi, Sofien" w:date="2019-11-18T17:00:00Z">
        <w:r w:rsidR="00260E16">
          <w:rPr>
            <w:rFonts w:ascii="Times" w:hAnsi="Times" w:cs="Times"/>
            <w:sz w:val="22"/>
            <w:szCs w:val="22"/>
          </w:rPr>
          <w:t>mprove</w:t>
        </w:r>
      </w:ins>
    </w:p>
    <w:p w14:paraId="49BBC483" w14:textId="77777777" w:rsidR="003A3D2E" w:rsidRDefault="003A3D2E" w:rsidP="002B3A49">
      <w:pPr>
        <w:pStyle w:val="ListParagraph"/>
        <w:numPr>
          <w:ilvl w:val="0"/>
          <w:numId w:val="1"/>
        </w:numPr>
        <w:autoSpaceDE w:val="0"/>
        <w:autoSpaceDN w:val="0"/>
        <w:adjustRightInd w:val="0"/>
        <w:spacing w:line="360" w:lineRule="atLeast"/>
        <w:rPr>
          <w:ins w:id="150" w:author="Zairi, Sofien" w:date="2019-11-18T17:23:00Z"/>
          <w:rFonts w:ascii="Times" w:hAnsi="Times" w:cs="Times"/>
          <w:sz w:val="22"/>
          <w:szCs w:val="22"/>
        </w:rPr>
      </w:pPr>
    </w:p>
    <w:p w14:paraId="2119177B" w14:textId="17560988" w:rsidR="00007FCD" w:rsidRPr="003A3D2E" w:rsidRDefault="003A3D2E" w:rsidP="003A3D2E">
      <w:pPr>
        <w:pStyle w:val="ListParagraph"/>
        <w:numPr>
          <w:ilvl w:val="0"/>
          <w:numId w:val="1"/>
        </w:numPr>
        <w:autoSpaceDE w:val="0"/>
        <w:autoSpaceDN w:val="0"/>
        <w:adjustRightInd w:val="0"/>
        <w:spacing w:line="360" w:lineRule="atLeast"/>
        <w:rPr>
          <w:ins w:id="151" w:author="Zairi, Sofien" w:date="2019-11-18T17:10:00Z"/>
          <w:rFonts w:ascii="Times" w:hAnsi="Times" w:cs="Times"/>
          <w:sz w:val="22"/>
          <w:szCs w:val="22"/>
          <w:rPrChange w:id="152" w:author="Zairi, Sofien" w:date="2019-11-18T17:23:00Z">
            <w:rPr>
              <w:ins w:id="153" w:author="Zairi, Sofien" w:date="2019-11-18T17:10:00Z"/>
            </w:rPr>
          </w:rPrChange>
        </w:rPr>
        <w:pPrChange w:id="154" w:author="Zairi, Sofien" w:date="2019-11-18T17:23:00Z">
          <w:pPr>
            <w:autoSpaceDE w:val="0"/>
            <w:autoSpaceDN w:val="0"/>
            <w:adjustRightInd w:val="0"/>
            <w:spacing w:line="360" w:lineRule="atLeast"/>
          </w:pPr>
        </w:pPrChange>
      </w:pPr>
      <w:ins w:id="155" w:author="Zairi, Sofien" w:date="2019-11-18T17:23:00Z">
        <w:r>
          <w:rPr>
            <w:rFonts w:ascii="Times" w:hAnsi="Times" w:cs="Times"/>
            <w:sz w:val="22"/>
            <w:szCs w:val="22"/>
          </w:rPr>
          <w:t xml:space="preserve">Ability to develop innovative </w:t>
        </w:r>
      </w:ins>
      <w:ins w:id="156" w:author="Zairi, Sofien" w:date="2019-11-18T17:24:00Z">
        <w:r>
          <w:rPr>
            <w:rFonts w:ascii="Times" w:hAnsi="Times" w:cs="Times"/>
            <w:sz w:val="22"/>
            <w:szCs w:val="22"/>
          </w:rPr>
          <w:t>solutions</w:t>
        </w:r>
      </w:ins>
    </w:p>
    <w:p w14:paraId="73DFE0FF" w14:textId="77777777" w:rsidR="00946987" w:rsidRPr="00007FCD" w:rsidDel="00007FCD" w:rsidRDefault="00946987" w:rsidP="00007FCD">
      <w:pPr>
        <w:ind w:left="360"/>
        <w:rPr>
          <w:del w:id="157" w:author="Zairi, Sofien" w:date="2019-11-18T17:10:00Z"/>
          <w:rFonts w:ascii="Times" w:hAnsi="Times" w:cs="Times"/>
          <w:sz w:val="22"/>
          <w:szCs w:val="22"/>
          <w:rPrChange w:id="158" w:author="Zairi, Sofien" w:date="2019-11-18T17:10:00Z">
            <w:rPr>
              <w:del w:id="159" w:author="Zairi, Sofien" w:date="2019-11-18T17:10:00Z"/>
            </w:rPr>
          </w:rPrChange>
        </w:rPr>
        <w:pPrChange w:id="160" w:author="Zairi, Sofien" w:date="2019-11-18T17:10:00Z">
          <w:pPr>
            <w:autoSpaceDE w:val="0"/>
            <w:autoSpaceDN w:val="0"/>
            <w:adjustRightInd w:val="0"/>
            <w:spacing w:line="360" w:lineRule="atLeast"/>
          </w:pPr>
        </w:pPrChange>
      </w:pPr>
    </w:p>
    <w:p w14:paraId="6EC784A1" w14:textId="04A79E19" w:rsidR="00946987" w:rsidRPr="009C7ED8" w:rsidDel="002B3A49" w:rsidRDefault="00946987" w:rsidP="00007FCD">
      <w:pPr>
        <w:ind w:left="360"/>
        <w:rPr>
          <w:del w:id="161" w:author="Zairi, Sofien" w:date="2019-11-18T16:47:00Z"/>
        </w:rPr>
        <w:pPrChange w:id="162" w:author="Zairi, Sofien" w:date="2019-11-18T17:10:00Z">
          <w:pPr>
            <w:autoSpaceDE w:val="0"/>
            <w:autoSpaceDN w:val="0"/>
            <w:adjustRightInd w:val="0"/>
            <w:spacing w:line="360" w:lineRule="atLeast"/>
          </w:pPr>
        </w:pPrChange>
      </w:pPr>
      <w:del w:id="163" w:author="Zairi, Sofien" w:date="2019-11-18T16:47:00Z">
        <w:r w:rsidRPr="009C7ED8" w:rsidDel="002B3A49">
          <w:rPr>
            <w:rFonts w:ascii="Arial" w:hAnsi="Arial" w:cs="Arial"/>
          </w:rPr>
          <w:delText>•</w:delText>
        </w:r>
        <w:r w:rsidRPr="009C7ED8" w:rsidDel="002B3A49">
          <w:rPr>
            <w:rFonts w:ascii="Calibri" w:hAnsi="Calibri" w:cs="Calibri"/>
            <w:color w:val="FB0007"/>
          </w:rPr>
          <w:delText xml:space="preserve">4 – 6 bullet points on the main duties and responsibilities of the role  </w:delText>
        </w:r>
      </w:del>
    </w:p>
    <w:p w14:paraId="77380733" w14:textId="1527F615" w:rsidR="00946987" w:rsidRPr="009C7ED8" w:rsidDel="002B3A49" w:rsidRDefault="00946987" w:rsidP="00007FCD">
      <w:pPr>
        <w:ind w:left="360"/>
        <w:rPr>
          <w:del w:id="164" w:author="Zairi, Sofien" w:date="2019-11-18T16:47:00Z"/>
        </w:rPr>
        <w:pPrChange w:id="165" w:author="Zairi, Sofien" w:date="2019-11-18T17:10:00Z">
          <w:pPr>
            <w:autoSpaceDE w:val="0"/>
            <w:autoSpaceDN w:val="0"/>
            <w:adjustRightInd w:val="0"/>
            <w:spacing w:line="360" w:lineRule="atLeast"/>
          </w:pPr>
        </w:pPrChange>
      </w:pPr>
      <w:del w:id="166" w:author="Zairi, Sofien" w:date="2019-11-18T16:47:00Z">
        <w:r w:rsidRPr="009C7ED8" w:rsidDel="002B3A49">
          <w:rPr>
            <w:rFonts w:ascii="Arial" w:hAnsi="Arial" w:cs="Arial"/>
          </w:rPr>
          <w:delText>•</w:delText>
        </w:r>
        <w:r w:rsidRPr="009C7ED8" w:rsidDel="002B3A49">
          <w:rPr>
            <w:rFonts w:ascii="Calibri" w:hAnsi="Calibri" w:cs="Calibri"/>
          </w:rPr>
          <w:delText xml:space="preserve">  </w:delText>
        </w:r>
      </w:del>
    </w:p>
    <w:p w14:paraId="3B793354" w14:textId="795FE0A3" w:rsidR="00946987" w:rsidRPr="009C7ED8" w:rsidDel="002B3A49" w:rsidRDefault="00946987" w:rsidP="00007FCD">
      <w:pPr>
        <w:ind w:left="360"/>
        <w:rPr>
          <w:del w:id="167" w:author="Zairi, Sofien" w:date="2019-11-18T16:47:00Z"/>
        </w:rPr>
        <w:pPrChange w:id="168" w:author="Zairi, Sofien" w:date="2019-11-18T17:10:00Z">
          <w:pPr>
            <w:autoSpaceDE w:val="0"/>
            <w:autoSpaceDN w:val="0"/>
            <w:adjustRightInd w:val="0"/>
            <w:spacing w:line="360" w:lineRule="atLeast"/>
          </w:pPr>
        </w:pPrChange>
      </w:pPr>
      <w:del w:id="169" w:author="Zairi, Sofien" w:date="2019-11-18T16:47:00Z">
        <w:r w:rsidRPr="009C7ED8" w:rsidDel="002B3A49">
          <w:rPr>
            <w:rFonts w:ascii="Arial" w:hAnsi="Arial" w:cs="Arial"/>
          </w:rPr>
          <w:delText>•</w:delText>
        </w:r>
        <w:r w:rsidRPr="009C7ED8" w:rsidDel="002B3A49">
          <w:rPr>
            <w:rFonts w:ascii="Calibri" w:hAnsi="Calibri" w:cs="Calibri"/>
          </w:rPr>
          <w:delText xml:space="preserve">  </w:delText>
        </w:r>
      </w:del>
    </w:p>
    <w:p w14:paraId="33B2E479" w14:textId="7A0BDC79" w:rsidR="00715FC8" w:rsidRPr="009C7ED8" w:rsidDel="002B3A49" w:rsidRDefault="00946987" w:rsidP="00007FCD">
      <w:pPr>
        <w:ind w:left="360"/>
        <w:rPr>
          <w:del w:id="170" w:author="Zairi, Sofien" w:date="2019-11-18T16:47:00Z"/>
          <w:rFonts w:ascii="Calibri" w:hAnsi="Calibri" w:cs="Calibri"/>
        </w:rPr>
        <w:sectPr w:rsidR="00715FC8" w:rsidRPr="009C7ED8" w:rsidDel="002B3A49" w:rsidSect="00946987">
          <w:headerReference w:type="default" r:id="rId11"/>
          <w:pgSz w:w="11900" w:h="16840"/>
          <w:pgMar w:top="4678" w:right="1134" w:bottom="1134" w:left="1134" w:header="709" w:footer="709" w:gutter="0"/>
          <w:cols w:space="708"/>
          <w:docGrid w:linePitch="360"/>
        </w:sectPr>
        <w:pPrChange w:id="171" w:author="Zairi, Sofien" w:date="2019-11-18T17:10:00Z">
          <w:pPr>
            <w:autoSpaceDE w:val="0"/>
            <w:autoSpaceDN w:val="0"/>
            <w:adjustRightInd w:val="0"/>
            <w:spacing w:line="360" w:lineRule="atLeast"/>
          </w:pPr>
        </w:pPrChange>
      </w:pPr>
      <w:del w:id="172" w:author="Zairi, Sofien" w:date="2019-11-18T16:47:00Z">
        <w:r w:rsidRPr="009C7ED8" w:rsidDel="002B3A49">
          <w:rPr>
            <w:rFonts w:ascii="Arial" w:hAnsi="Arial" w:cs="Arial"/>
          </w:rPr>
          <w:delText>•</w:delText>
        </w:r>
      </w:del>
    </w:p>
    <w:p w14:paraId="70F3D051" w14:textId="7F7E284A" w:rsidR="00715FC8" w:rsidRPr="009C7ED8" w:rsidDel="00007FCD" w:rsidRDefault="00715FC8" w:rsidP="00007FCD">
      <w:pPr>
        <w:ind w:left="360"/>
        <w:rPr>
          <w:del w:id="173" w:author="Zairi, Sofien" w:date="2019-11-18T17:04:00Z"/>
        </w:rPr>
        <w:pPrChange w:id="174" w:author="Zairi, Sofien" w:date="2019-11-18T17:10:00Z">
          <w:pPr>
            <w:autoSpaceDE w:val="0"/>
            <w:autoSpaceDN w:val="0"/>
            <w:adjustRightInd w:val="0"/>
            <w:spacing w:line="360" w:lineRule="atLeast"/>
            <w:jc w:val="both"/>
          </w:pPr>
        </w:pPrChange>
      </w:pPr>
      <w:del w:id="175" w:author="Zairi, Sofien" w:date="2019-11-18T17:04:00Z">
        <w:r w:rsidRPr="009C7ED8" w:rsidDel="00007FCD">
          <w:rPr>
            <w:rFonts w:ascii="Calibri" w:hAnsi="Calibri" w:cs="Calibri"/>
            <w:b/>
            <w:bCs/>
            <w:u w:val="single"/>
          </w:rPr>
          <w:delText>What you bring:</w:delText>
        </w:r>
      </w:del>
    </w:p>
    <w:p w14:paraId="548BB5E0" w14:textId="529C5220" w:rsidR="00715FC8" w:rsidRPr="009C7ED8" w:rsidDel="00007FCD" w:rsidRDefault="00715FC8" w:rsidP="00007FCD">
      <w:pPr>
        <w:ind w:left="360"/>
        <w:rPr>
          <w:del w:id="176" w:author="Zairi, Sofien" w:date="2019-11-18T17:04:00Z"/>
        </w:rPr>
        <w:pPrChange w:id="177" w:author="Zairi, Sofien" w:date="2019-11-18T17:10:00Z">
          <w:pPr>
            <w:autoSpaceDE w:val="0"/>
            <w:autoSpaceDN w:val="0"/>
            <w:adjustRightInd w:val="0"/>
            <w:spacing w:line="360" w:lineRule="atLeast"/>
            <w:jc w:val="both"/>
          </w:pPr>
        </w:pPrChange>
      </w:pPr>
      <w:del w:id="178" w:author="Zairi, Sofien" w:date="2019-11-18T17:04:00Z">
        <w:r w:rsidRPr="009C7ED8" w:rsidDel="00007FCD">
          <w:rPr>
            <w:rFonts w:ascii="Arial" w:hAnsi="Arial" w:cs="Arial"/>
          </w:rPr>
          <w:delText>•</w:delText>
        </w:r>
      </w:del>
    </w:p>
    <w:p w14:paraId="0ECD355C" w14:textId="5A797160" w:rsidR="00715FC8" w:rsidRPr="009C7ED8" w:rsidDel="00007FCD" w:rsidRDefault="00715FC8" w:rsidP="00007FCD">
      <w:pPr>
        <w:ind w:left="360"/>
        <w:rPr>
          <w:del w:id="179" w:author="Zairi, Sofien" w:date="2019-11-18T17:04:00Z"/>
        </w:rPr>
        <w:pPrChange w:id="180" w:author="Zairi, Sofien" w:date="2019-11-18T17:10:00Z">
          <w:pPr>
            <w:autoSpaceDE w:val="0"/>
            <w:autoSpaceDN w:val="0"/>
            <w:adjustRightInd w:val="0"/>
            <w:spacing w:line="360" w:lineRule="atLeast"/>
          </w:pPr>
        </w:pPrChange>
      </w:pPr>
      <w:del w:id="181" w:author="Zairi, Sofien" w:date="2019-11-18T17:04:00Z">
        <w:r w:rsidRPr="009C7ED8" w:rsidDel="00007FCD">
          <w:rPr>
            <w:rFonts w:ascii="Arial" w:hAnsi="Arial" w:cs="Arial"/>
          </w:rPr>
          <w:delText>•</w:delText>
        </w:r>
        <w:r w:rsidRPr="009C7ED8" w:rsidDel="00007FCD">
          <w:rPr>
            <w:rFonts w:ascii="Calibri" w:hAnsi="Calibri" w:cs="Calibri"/>
            <w:color w:val="FB0007"/>
          </w:rPr>
          <w:delText>Key attributes the ideal candidate will possess</w:delText>
        </w:r>
      </w:del>
    </w:p>
    <w:p w14:paraId="7184BBDF" w14:textId="69337035" w:rsidR="00715FC8" w:rsidRPr="009C7ED8" w:rsidDel="00007FCD" w:rsidRDefault="00715FC8" w:rsidP="00007FCD">
      <w:pPr>
        <w:ind w:left="360"/>
        <w:rPr>
          <w:del w:id="182" w:author="Zairi, Sofien" w:date="2019-11-18T17:04:00Z"/>
        </w:rPr>
        <w:pPrChange w:id="183" w:author="Zairi, Sofien" w:date="2019-11-18T17:10:00Z">
          <w:pPr>
            <w:autoSpaceDE w:val="0"/>
            <w:autoSpaceDN w:val="0"/>
            <w:adjustRightInd w:val="0"/>
            <w:spacing w:line="360" w:lineRule="atLeast"/>
          </w:pPr>
        </w:pPrChange>
      </w:pPr>
      <w:del w:id="184" w:author="Zairi, Sofien" w:date="2019-11-18T17:04:00Z">
        <w:r w:rsidRPr="009C7ED8" w:rsidDel="00007FCD">
          <w:rPr>
            <w:rFonts w:ascii="Arial" w:hAnsi="Arial" w:cs="Arial"/>
          </w:rPr>
          <w:delText>•</w:delText>
        </w:r>
        <w:r w:rsidRPr="009C7ED8" w:rsidDel="00007FCD">
          <w:rPr>
            <w:rFonts w:ascii="Calibri" w:hAnsi="Calibri" w:cs="Calibri"/>
            <w:color w:val="FB0007"/>
          </w:rPr>
          <w:delText>4 – 6 bullet points</w:delText>
        </w:r>
      </w:del>
    </w:p>
    <w:p w14:paraId="0C2855B9" w14:textId="6D6AFD6F" w:rsidR="00715FC8" w:rsidRPr="009C7ED8" w:rsidDel="00007FCD" w:rsidRDefault="00715FC8" w:rsidP="00007FCD">
      <w:pPr>
        <w:ind w:left="360"/>
        <w:rPr>
          <w:del w:id="185" w:author="Zairi, Sofien" w:date="2019-11-18T17:04:00Z"/>
        </w:rPr>
        <w:pPrChange w:id="186" w:author="Zairi, Sofien" w:date="2019-11-18T17:10:00Z">
          <w:pPr>
            <w:autoSpaceDE w:val="0"/>
            <w:autoSpaceDN w:val="0"/>
            <w:adjustRightInd w:val="0"/>
            <w:spacing w:line="360" w:lineRule="atLeast"/>
          </w:pPr>
        </w:pPrChange>
      </w:pPr>
      <w:del w:id="187" w:author="Zairi, Sofien" w:date="2019-11-18T17:04:00Z">
        <w:r w:rsidRPr="009C7ED8" w:rsidDel="00007FCD">
          <w:rPr>
            <w:rFonts w:ascii="Arial" w:hAnsi="Arial" w:cs="Arial"/>
          </w:rPr>
          <w:delText>•</w:delText>
        </w:r>
        <w:r w:rsidRPr="009C7ED8" w:rsidDel="00007FCD">
          <w:rPr>
            <w:rFonts w:ascii="Calibri" w:hAnsi="Calibri" w:cs="Calibri"/>
            <w:color w:val="FB0007"/>
          </w:rPr>
          <w:delText xml:space="preserve">  </w:delText>
        </w:r>
      </w:del>
    </w:p>
    <w:p w14:paraId="026D497E" w14:textId="0D012409" w:rsidR="00715FC8" w:rsidRPr="009C7ED8" w:rsidDel="00007FCD" w:rsidRDefault="00715FC8" w:rsidP="00007FCD">
      <w:pPr>
        <w:ind w:left="360"/>
        <w:rPr>
          <w:del w:id="188" w:author="Zairi, Sofien" w:date="2019-11-18T17:04:00Z"/>
        </w:rPr>
        <w:pPrChange w:id="189" w:author="Zairi, Sofien" w:date="2019-11-18T17:10:00Z">
          <w:pPr>
            <w:autoSpaceDE w:val="0"/>
            <w:autoSpaceDN w:val="0"/>
            <w:adjustRightInd w:val="0"/>
            <w:spacing w:line="360" w:lineRule="atLeast"/>
          </w:pPr>
        </w:pPrChange>
      </w:pPr>
      <w:del w:id="190" w:author="Zairi, Sofien" w:date="2019-11-18T17:04:00Z">
        <w:r w:rsidRPr="009C7ED8" w:rsidDel="00007FCD">
          <w:rPr>
            <w:rFonts w:ascii="Arial" w:hAnsi="Arial" w:cs="Arial"/>
          </w:rPr>
          <w:delText>•</w:delText>
        </w:r>
        <w:r w:rsidRPr="009C7ED8" w:rsidDel="00007FCD">
          <w:rPr>
            <w:rFonts w:ascii="Calibri" w:hAnsi="Calibri" w:cs="Calibri"/>
          </w:rPr>
          <w:delText xml:space="preserve">  </w:delText>
        </w:r>
      </w:del>
    </w:p>
    <w:p w14:paraId="35A90B7D" w14:textId="77777777" w:rsidR="00715FC8" w:rsidRPr="009C7ED8" w:rsidRDefault="00715FC8" w:rsidP="00007FCD">
      <w:pPr>
        <w:ind w:left="360"/>
        <w:pPrChange w:id="191" w:author="Zairi, Sofien" w:date="2019-11-18T17:10:00Z">
          <w:pPr>
            <w:autoSpaceDE w:val="0"/>
            <w:autoSpaceDN w:val="0"/>
            <w:adjustRightInd w:val="0"/>
            <w:spacing w:line="360" w:lineRule="atLeast"/>
            <w:ind w:left="960"/>
          </w:pPr>
        </w:pPrChange>
      </w:pPr>
    </w:p>
    <w:p w14:paraId="312A9467" w14:textId="77777777" w:rsidR="00715FC8" w:rsidRPr="009C7ED8" w:rsidRDefault="00715FC8" w:rsidP="00715FC8">
      <w:pPr>
        <w:autoSpaceDE w:val="0"/>
        <w:autoSpaceDN w:val="0"/>
        <w:adjustRightInd w:val="0"/>
        <w:spacing w:line="360" w:lineRule="atLeast"/>
        <w:jc w:val="both"/>
        <w:rPr>
          <w:rFonts w:ascii="Times" w:hAnsi="Times" w:cs="Times"/>
          <w:sz w:val="22"/>
          <w:szCs w:val="22"/>
        </w:rPr>
      </w:pPr>
      <w:proofErr w:type="gramStart"/>
      <w:r w:rsidRPr="009C7ED8">
        <w:rPr>
          <w:rFonts w:ascii="Calibri" w:hAnsi="Calibri" w:cs="Calibri"/>
          <w:b/>
          <w:bCs/>
          <w:sz w:val="22"/>
          <w:szCs w:val="22"/>
          <w:u w:val="single"/>
        </w:rPr>
        <w:t>Added bonus</w:t>
      </w:r>
      <w:proofErr w:type="gramEnd"/>
      <w:r w:rsidRPr="009C7ED8">
        <w:rPr>
          <w:rFonts w:ascii="Calibri" w:hAnsi="Calibri" w:cs="Calibri"/>
          <w:b/>
          <w:bCs/>
          <w:sz w:val="22"/>
          <w:szCs w:val="22"/>
          <w:u w:val="single"/>
        </w:rPr>
        <w:t xml:space="preserve"> if you have:</w:t>
      </w:r>
    </w:p>
    <w:p w14:paraId="498C03AA" w14:textId="28C8AEA7" w:rsidR="00715FC8" w:rsidRDefault="00715FC8" w:rsidP="006B043F">
      <w:pPr>
        <w:pStyle w:val="ListParagraph"/>
        <w:numPr>
          <w:ilvl w:val="0"/>
          <w:numId w:val="3"/>
        </w:numPr>
        <w:autoSpaceDE w:val="0"/>
        <w:autoSpaceDN w:val="0"/>
        <w:adjustRightInd w:val="0"/>
        <w:spacing w:line="360" w:lineRule="atLeast"/>
        <w:rPr>
          <w:ins w:id="192" w:author="Zairi, Sofien" w:date="2019-11-18T17:14:00Z"/>
          <w:rFonts w:ascii="Calibri" w:hAnsi="Calibri" w:cs="Calibri"/>
          <w:sz w:val="22"/>
          <w:szCs w:val="22"/>
        </w:rPr>
      </w:pPr>
      <w:del w:id="193" w:author="Zairi, Sofien" w:date="2019-11-18T17:13:00Z">
        <w:r w:rsidRPr="009C7ED8" w:rsidDel="006B043F">
          <w:rPr>
            <w:rFonts w:ascii="Arial" w:hAnsi="Arial" w:cs="Arial"/>
            <w:sz w:val="22"/>
            <w:szCs w:val="22"/>
          </w:rPr>
          <w:delText>•</w:delText>
        </w:r>
      </w:del>
      <w:ins w:id="194" w:author="Zairi, Sofien" w:date="2019-11-18T17:04:00Z">
        <w:r w:rsidR="00007FCD" w:rsidRPr="006B043F">
          <w:rPr>
            <w:rFonts w:ascii="Calibri" w:hAnsi="Calibri" w:cs="Calibri"/>
            <w:sz w:val="22"/>
            <w:szCs w:val="22"/>
            <w:rPrChange w:id="195" w:author="Zairi, Sofien" w:date="2019-11-18T17:12:00Z">
              <w:rPr>
                <w:rFonts w:ascii="Arial" w:hAnsi="Arial" w:cs="Arial"/>
                <w:sz w:val="22"/>
                <w:szCs w:val="22"/>
              </w:rPr>
            </w:rPrChange>
          </w:rPr>
          <w:t>Knowledge of Groovy</w:t>
        </w:r>
      </w:ins>
      <w:ins w:id="196" w:author="Zairi, Sofien" w:date="2019-11-18T17:05:00Z">
        <w:r w:rsidR="00007FCD" w:rsidRPr="006B043F">
          <w:rPr>
            <w:rFonts w:ascii="Calibri" w:hAnsi="Calibri" w:cs="Calibri"/>
            <w:sz w:val="22"/>
            <w:szCs w:val="22"/>
            <w:rPrChange w:id="197" w:author="Zairi, Sofien" w:date="2019-11-18T17:12:00Z">
              <w:rPr>
                <w:rFonts w:ascii="Arial" w:hAnsi="Arial" w:cs="Arial"/>
                <w:sz w:val="22"/>
                <w:szCs w:val="22"/>
              </w:rPr>
            </w:rPrChange>
          </w:rPr>
          <w:t>, Python</w:t>
        </w:r>
      </w:ins>
      <w:ins w:id="198" w:author="Zairi, Sofien" w:date="2019-11-18T17:04:00Z">
        <w:r w:rsidR="00007FCD" w:rsidRPr="006B043F">
          <w:rPr>
            <w:rFonts w:ascii="Calibri" w:hAnsi="Calibri" w:cs="Calibri"/>
            <w:sz w:val="22"/>
            <w:szCs w:val="22"/>
            <w:rPrChange w:id="199" w:author="Zairi, Sofien" w:date="2019-11-18T17:12:00Z">
              <w:rPr>
                <w:rFonts w:ascii="Arial" w:hAnsi="Arial" w:cs="Arial"/>
                <w:sz w:val="22"/>
                <w:szCs w:val="22"/>
              </w:rPr>
            </w:rPrChange>
          </w:rPr>
          <w:t xml:space="preserve"> </w:t>
        </w:r>
      </w:ins>
      <w:ins w:id="200" w:author="Zairi, Sofien" w:date="2019-11-18T17:05:00Z">
        <w:r w:rsidR="00007FCD" w:rsidRPr="006B043F">
          <w:rPr>
            <w:rFonts w:ascii="Calibri" w:hAnsi="Calibri" w:cs="Calibri"/>
            <w:sz w:val="22"/>
            <w:szCs w:val="22"/>
            <w:rPrChange w:id="201" w:author="Zairi, Sofien" w:date="2019-11-18T17:12:00Z">
              <w:rPr>
                <w:rFonts w:ascii="Arial" w:hAnsi="Arial" w:cs="Arial"/>
                <w:sz w:val="22"/>
                <w:szCs w:val="22"/>
              </w:rPr>
            </w:rPrChange>
          </w:rPr>
          <w:t xml:space="preserve">or any </w:t>
        </w:r>
      </w:ins>
      <w:ins w:id="202" w:author="Zairi, Sofien" w:date="2019-11-18T17:10:00Z">
        <w:r w:rsidR="00007FCD" w:rsidRPr="006B043F">
          <w:rPr>
            <w:rFonts w:ascii="Calibri" w:hAnsi="Calibri" w:cs="Calibri"/>
            <w:sz w:val="22"/>
            <w:szCs w:val="22"/>
            <w:rPrChange w:id="203" w:author="Zairi, Sofien" w:date="2019-11-18T17:12:00Z">
              <w:rPr>
                <w:rFonts w:ascii="Arial" w:hAnsi="Arial" w:cs="Arial"/>
                <w:sz w:val="22"/>
                <w:szCs w:val="22"/>
              </w:rPr>
            </w:rPrChange>
          </w:rPr>
          <w:t>other</w:t>
        </w:r>
      </w:ins>
      <w:ins w:id="204" w:author="Zairi, Sofien" w:date="2019-11-18T17:04:00Z">
        <w:r w:rsidR="00007FCD" w:rsidRPr="006B043F">
          <w:rPr>
            <w:rFonts w:ascii="Calibri" w:hAnsi="Calibri" w:cs="Calibri"/>
            <w:sz w:val="22"/>
            <w:szCs w:val="22"/>
            <w:rPrChange w:id="205" w:author="Zairi, Sofien" w:date="2019-11-18T17:12:00Z">
              <w:rPr>
                <w:rFonts w:ascii="Arial" w:hAnsi="Arial" w:cs="Arial"/>
                <w:sz w:val="22"/>
                <w:szCs w:val="22"/>
              </w:rPr>
            </w:rPrChange>
          </w:rPr>
          <w:t xml:space="preserve"> scripting</w:t>
        </w:r>
      </w:ins>
      <w:ins w:id="206" w:author="Zairi, Sofien" w:date="2019-11-18T17:11:00Z">
        <w:r w:rsidR="006B043F" w:rsidRPr="006B043F">
          <w:rPr>
            <w:rFonts w:ascii="Calibri" w:hAnsi="Calibri" w:cs="Calibri"/>
            <w:sz w:val="22"/>
            <w:szCs w:val="22"/>
            <w:rPrChange w:id="207" w:author="Zairi, Sofien" w:date="2019-11-18T17:12:00Z">
              <w:rPr>
                <w:rFonts w:ascii="Arial" w:hAnsi="Arial" w:cs="Arial"/>
                <w:sz w:val="22"/>
                <w:szCs w:val="22"/>
              </w:rPr>
            </w:rPrChange>
          </w:rPr>
          <w:t>,</w:t>
        </w:r>
      </w:ins>
      <w:ins w:id="208" w:author="Zairi, Sofien" w:date="2019-11-18T17:04:00Z">
        <w:r w:rsidR="00007FCD" w:rsidRPr="006B043F">
          <w:rPr>
            <w:rFonts w:ascii="Calibri" w:hAnsi="Calibri" w:cs="Calibri"/>
            <w:sz w:val="22"/>
            <w:szCs w:val="22"/>
            <w:rPrChange w:id="209" w:author="Zairi, Sofien" w:date="2019-11-18T17:12:00Z">
              <w:rPr>
                <w:rFonts w:ascii="Arial" w:hAnsi="Arial" w:cs="Arial"/>
                <w:sz w:val="22"/>
                <w:szCs w:val="22"/>
              </w:rPr>
            </w:rPrChange>
          </w:rPr>
          <w:t xml:space="preserve"> functional </w:t>
        </w:r>
      </w:ins>
      <w:ins w:id="210" w:author="Zairi, Sofien" w:date="2019-11-18T17:11:00Z">
        <w:r w:rsidR="006B043F" w:rsidRPr="006B043F">
          <w:rPr>
            <w:rFonts w:ascii="Calibri" w:hAnsi="Calibri" w:cs="Calibri"/>
            <w:sz w:val="22"/>
            <w:szCs w:val="22"/>
            <w:rPrChange w:id="211" w:author="Zairi, Sofien" w:date="2019-11-18T17:12:00Z">
              <w:rPr>
                <w:rFonts w:ascii="Arial" w:hAnsi="Arial" w:cs="Arial"/>
                <w:sz w:val="22"/>
                <w:szCs w:val="22"/>
              </w:rPr>
            </w:rPrChange>
          </w:rPr>
          <w:t xml:space="preserve">and </w:t>
        </w:r>
      </w:ins>
      <w:ins w:id="212" w:author="Zairi, Sofien" w:date="2019-11-18T17:06:00Z">
        <w:r w:rsidR="00007FCD" w:rsidRPr="006B043F">
          <w:rPr>
            <w:rFonts w:ascii="Calibri" w:hAnsi="Calibri" w:cs="Calibri"/>
            <w:sz w:val="22"/>
            <w:szCs w:val="22"/>
            <w:rPrChange w:id="213" w:author="Zairi, Sofien" w:date="2019-11-18T17:12:00Z">
              <w:rPr>
                <w:rFonts w:ascii="Arial" w:hAnsi="Arial" w:cs="Arial"/>
                <w:sz w:val="22"/>
                <w:szCs w:val="22"/>
              </w:rPr>
            </w:rPrChange>
          </w:rPr>
          <w:t xml:space="preserve">dynamic </w:t>
        </w:r>
      </w:ins>
      <w:ins w:id="214" w:author="Zairi, Sofien" w:date="2019-11-18T17:04:00Z">
        <w:r w:rsidR="00007FCD" w:rsidRPr="006B043F">
          <w:rPr>
            <w:rFonts w:ascii="Calibri" w:hAnsi="Calibri" w:cs="Calibri"/>
            <w:sz w:val="22"/>
            <w:szCs w:val="22"/>
            <w:rPrChange w:id="215" w:author="Zairi, Sofien" w:date="2019-11-18T17:12:00Z">
              <w:rPr>
                <w:rFonts w:ascii="Arial" w:hAnsi="Arial" w:cs="Arial"/>
                <w:sz w:val="22"/>
                <w:szCs w:val="22"/>
              </w:rPr>
            </w:rPrChange>
          </w:rPr>
          <w:t>lang</w:t>
        </w:r>
      </w:ins>
      <w:ins w:id="216" w:author="Zairi, Sofien" w:date="2019-11-18T17:05:00Z">
        <w:r w:rsidR="00007FCD" w:rsidRPr="006B043F">
          <w:rPr>
            <w:rFonts w:ascii="Calibri" w:hAnsi="Calibri" w:cs="Calibri"/>
            <w:sz w:val="22"/>
            <w:szCs w:val="22"/>
            <w:rPrChange w:id="217" w:author="Zairi, Sofien" w:date="2019-11-18T17:12:00Z">
              <w:rPr>
                <w:rFonts w:ascii="Arial" w:hAnsi="Arial" w:cs="Arial"/>
                <w:sz w:val="22"/>
                <w:szCs w:val="22"/>
              </w:rPr>
            </w:rPrChange>
          </w:rPr>
          <w:t>u</w:t>
        </w:r>
      </w:ins>
      <w:ins w:id="218" w:author="Zairi, Sofien" w:date="2019-11-18T17:04:00Z">
        <w:r w:rsidR="00007FCD" w:rsidRPr="006B043F">
          <w:rPr>
            <w:rFonts w:ascii="Calibri" w:hAnsi="Calibri" w:cs="Calibri"/>
            <w:sz w:val="22"/>
            <w:szCs w:val="22"/>
            <w:rPrChange w:id="219" w:author="Zairi, Sofien" w:date="2019-11-18T17:12:00Z">
              <w:rPr>
                <w:rFonts w:ascii="Arial" w:hAnsi="Arial" w:cs="Arial"/>
                <w:sz w:val="22"/>
                <w:szCs w:val="22"/>
              </w:rPr>
            </w:rPrChange>
          </w:rPr>
          <w:t>age</w:t>
        </w:r>
      </w:ins>
      <w:ins w:id="220" w:author="Zairi, Sofien" w:date="2019-11-18T17:06:00Z">
        <w:r w:rsidR="00007FCD" w:rsidRPr="006B043F">
          <w:rPr>
            <w:rFonts w:ascii="Calibri" w:hAnsi="Calibri" w:cs="Calibri"/>
            <w:sz w:val="22"/>
            <w:szCs w:val="22"/>
            <w:rPrChange w:id="221" w:author="Zairi, Sofien" w:date="2019-11-18T17:12:00Z">
              <w:rPr>
                <w:rFonts w:ascii="Arial" w:hAnsi="Arial" w:cs="Arial"/>
                <w:sz w:val="22"/>
                <w:szCs w:val="22"/>
              </w:rPr>
            </w:rPrChange>
          </w:rPr>
          <w:t>s</w:t>
        </w:r>
      </w:ins>
    </w:p>
    <w:p w14:paraId="35E117B5" w14:textId="2AEC2CAD" w:rsidR="006B043F" w:rsidRPr="006B043F" w:rsidRDefault="006B043F" w:rsidP="006B043F">
      <w:pPr>
        <w:pStyle w:val="ListParagraph"/>
        <w:numPr>
          <w:ilvl w:val="0"/>
          <w:numId w:val="3"/>
        </w:numPr>
        <w:autoSpaceDE w:val="0"/>
        <w:autoSpaceDN w:val="0"/>
        <w:adjustRightInd w:val="0"/>
        <w:spacing w:line="360" w:lineRule="atLeast"/>
        <w:rPr>
          <w:rFonts w:ascii="Calibri" w:hAnsi="Calibri" w:cs="Calibri"/>
          <w:sz w:val="22"/>
          <w:szCs w:val="22"/>
          <w:rPrChange w:id="222" w:author="Zairi, Sofien" w:date="2019-11-18T17:12:00Z">
            <w:rPr>
              <w:rFonts w:ascii="Times" w:hAnsi="Times" w:cs="Times"/>
              <w:sz w:val="22"/>
              <w:szCs w:val="22"/>
            </w:rPr>
          </w:rPrChange>
        </w:rPr>
        <w:pPrChange w:id="223" w:author="Zairi, Sofien" w:date="2019-11-18T17:12:00Z">
          <w:pPr>
            <w:autoSpaceDE w:val="0"/>
            <w:autoSpaceDN w:val="0"/>
            <w:adjustRightInd w:val="0"/>
            <w:spacing w:line="360" w:lineRule="atLeast"/>
            <w:jc w:val="both"/>
          </w:pPr>
        </w:pPrChange>
      </w:pPr>
      <w:ins w:id="224" w:author="Zairi, Sofien" w:date="2019-11-18T17:15:00Z">
        <w:r>
          <w:rPr>
            <w:rFonts w:ascii="Calibri" w:hAnsi="Calibri" w:cs="Calibri"/>
            <w:sz w:val="22"/>
            <w:szCs w:val="22"/>
          </w:rPr>
          <w:t xml:space="preserve">Comfortable </w:t>
        </w:r>
      </w:ins>
      <w:ins w:id="225" w:author="Zairi, Sofien" w:date="2019-11-18T17:16:00Z">
        <w:r>
          <w:rPr>
            <w:rFonts w:ascii="Calibri" w:hAnsi="Calibri" w:cs="Calibri"/>
            <w:sz w:val="22"/>
            <w:szCs w:val="22"/>
          </w:rPr>
          <w:t>to work on</w:t>
        </w:r>
      </w:ins>
      <w:ins w:id="226" w:author="Zairi, Sofien" w:date="2019-11-18T17:14:00Z">
        <w:r>
          <w:rPr>
            <w:rFonts w:ascii="Calibri" w:hAnsi="Calibri" w:cs="Calibri"/>
            <w:sz w:val="22"/>
            <w:szCs w:val="22"/>
          </w:rPr>
          <w:t xml:space="preserve"> Linux </w:t>
        </w:r>
      </w:ins>
      <w:ins w:id="227" w:author="Zairi, Sofien" w:date="2019-11-18T17:16:00Z">
        <w:r>
          <w:rPr>
            <w:rFonts w:ascii="Calibri" w:hAnsi="Calibri" w:cs="Calibri"/>
            <w:sz w:val="22"/>
            <w:szCs w:val="22"/>
          </w:rPr>
          <w:t>environments</w:t>
        </w:r>
      </w:ins>
    </w:p>
    <w:p w14:paraId="1B757F34" w14:textId="120C4B9C" w:rsidR="00715FC8" w:rsidRPr="006B043F" w:rsidRDefault="00715FC8" w:rsidP="006B043F">
      <w:pPr>
        <w:pStyle w:val="ListParagraph"/>
        <w:numPr>
          <w:ilvl w:val="0"/>
          <w:numId w:val="3"/>
        </w:numPr>
        <w:autoSpaceDE w:val="0"/>
        <w:autoSpaceDN w:val="0"/>
        <w:adjustRightInd w:val="0"/>
        <w:spacing w:line="360" w:lineRule="atLeast"/>
        <w:rPr>
          <w:rFonts w:ascii="Calibri" w:hAnsi="Calibri" w:cs="Calibri"/>
          <w:sz w:val="22"/>
          <w:szCs w:val="22"/>
          <w:rPrChange w:id="228" w:author="Zairi, Sofien" w:date="2019-11-18T17:12:00Z">
            <w:rPr>
              <w:rFonts w:ascii="Times" w:hAnsi="Times" w:cs="Times"/>
              <w:sz w:val="22"/>
              <w:szCs w:val="22"/>
            </w:rPr>
          </w:rPrChange>
        </w:rPr>
        <w:pPrChange w:id="229" w:author="Zairi, Sofien" w:date="2019-11-18T17:12:00Z">
          <w:pPr>
            <w:autoSpaceDE w:val="0"/>
            <w:autoSpaceDN w:val="0"/>
            <w:adjustRightInd w:val="0"/>
            <w:spacing w:line="360" w:lineRule="atLeast"/>
          </w:pPr>
        </w:pPrChange>
      </w:pPr>
      <w:del w:id="230" w:author="Zairi, Sofien" w:date="2019-11-18T17:12:00Z">
        <w:r w:rsidRPr="006B043F" w:rsidDel="006B043F">
          <w:rPr>
            <w:rFonts w:ascii="Calibri" w:hAnsi="Calibri" w:cs="Calibri"/>
            <w:sz w:val="22"/>
            <w:szCs w:val="22"/>
            <w:rPrChange w:id="231" w:author="Zairi, Sofien" w:date="2019-11-18T17:12:00Z">
              <w:rPr>
                <w:rFonts w:ascii="Arial" w:hAnsi="Arial" w:cs="Arial"/>
                <w:sz w:val="22"/>
                <w:szCs w:val="22"/>
              </w:rPr>
            </w:rPrChange>
          </w:rPr>
          <w:delText>•</w:delText>
        </w:r>
      </w:del>
      <w:ins w:id="232" w:author="Zairi, Sofien" w:date="2019-11-18T17:06:00Z">
        <w:r w:rsidR="00007FCD" w:rsidRPr="006B043F">
          <w:rPr>
            <w:rFonts w:ascii="Calibri" w:hAnsi="Calibri" w:cs="Calibri"/>
            <w:sz w:val="22"/>
            <w:szCs w:val="22"/>
            <w:rPrChange w:id="233" w:author="Zairi, Sofien" w:date="2019-11-18T17:12:00Z">
              <w:rPr>
                <w:rFonts w:ascii="Arial" w:hAnsi="Arial" w:cs="Arial"/>
                <w:sz w:val="22"/>
                <w:szCs w:val="22"/>
              </w:rPr>
            </w:rPrChange>
          </w:rPr>
          <w:t>Knowledge of Data Sc</w:t>
        </w:r>
      </w:ins>
      <w:ins w:id="234" w:author="Zairi, Sofien" w:date="2019-11-18T17:07:00Z">
        <w:r w:rsidR="00007FCD" w:rsidRPr="006B043F">
          <w:rPr>
            <w:rFonts w:ascii="Calibri" w:hAnsi="Calibri" w:cs="Calibri"/>
            <w:sz w:val="22"/>
            <w:szCs w:val="22"/>
            <w:rPrChange w:id="235" w:author="Zairi, Sofien" w:date="2019-11-18T17:12:00Z">
              <w:rPr>
                <w:rFonts w:ascii="Arial" w:hAnsi="Arial" w:cs="Arial"/>
                <w:sz w:val="22"/>
                <w:szCs w:val="22"/>
              </w:rPr>
            </w:rPrChange>
          </w:rPr>
          <w:t>ience and ML is a bonus</w:t>
        </w:r>
      </w:ins>
      <w:del w:id="236" w:author="Zairi, Sofien" w:date="2019-11-18T17:06:00Z">
        <w:r w:rsidRPr="006B043F" w:rsidDel="00007FCD">
          <w:rPr>
            <w:rFonts w:ascii="Calibri" w:hAnsi="Calibri" w:cs="Calibri"/>
            <w:sz w:val="22"/>
            <w:szCs w:val="22"/>
            <w:rPrChange w:id="237" w:author="Zairi, Sofien" w:date="2019-11-18T17:12:00Z">
              <w:rPr>
                <w:rFonts w:ascii="Calibri" w:hAnsi="Calibri" w:cs="Calibri"/>
                <w:color w:val="FB0007"/>
                <w:sz w:val="22"/>
                <w:szCs w:val="22"/>
              </w:rPr>
            </w:rPrChange>
          </w:rPr>
          <w:delText>3 – 5 bullet points of extra attributes but are not necessities</w:delText>
        </w:r>
      </w:del>
    </w:p>
    <w:p w14:paraId="059DBDB1" w14:textId="797DE59A" w:rsidR="00715FC8" w:rsidRPr="006B043F" w:rsidRDefault="00715FC8" w:rsidP="006B043F">
      <w:pPr>
        <w:pStyle w:val="ListParagraph"/>
        <w:numPr>
          <w:ilvl w:val="0"/>
          <w:numId w:val="3"/>
        </w:numPr>
        <w:autoSpaceDE w:val="0"/>
        <w:autoSpaceDN w:val="0"/>
        <w:adjustRightInd w:val="0"/>
        <w:spacing w:line="360" w:lineRule="atLeast"/>
        <w:rPr>
          <w:rFonts w:ascii="Calibri" w:hAnsi="Calibri" w:cs="Calibri"/>
          <w:sz w:val="22"/>
          <w:szCs w:val="22"/>
          <w:rPrChange w:id="238" w:author="Zairi, Sofien" w:date="2019-11-18T17:12:00Z">
            <w:rPr>
              <w:rFonts w:ascii="Times" w:hAnsi="Times" w:cs="Times"/>
              <w:sz w:val="22"/>
              <w:szCs w:val="22"/>
            </w:rPr>
          </w:rPrChange>
        </w:rPr>
        <w:pPrChange w:id="239" w:author="Zairi, Sofien" w:date="2019-11-18T17:12:00Z">
          <w:pPr>
            <w:autoSpaceDE w:val="0"/>
            <w:autoSpaceDN w:val="0"/>
            <w:adjustRightInd w:val="0"/>
            <w:spacing w:line="360" w:lineRule="atLeast"/>
          </w:pPr>
        </w:pPrChange>
      </w:pPr>
      <w:del w:id="240" w:author="Zairi, Sofien" w:date="2019-11-18T17:12:00Z">
        <w:r w:rsidRPr="006B043F" w:rsidDel="006B043F">
          <w:rPr>
            <w:rFonts w:ascii="Calibri" w:hAnsi="Calibri" w:cs="Calibri"/>
            <w:sz w:val="22"/>
            <w:szCs w:val="22"/>
            <w:rPrChange w:id="241" w:author="Zairi, Sofien" w:date="2019-11-18T17:12:00Z">
              <w:rPr>
                <w:rFonts w:ascii="Arial" w:hAnsi="Arial" w:cs="Arial"/>
                <w:sz w:val="22"/>
                <w:szCs w:val="22"/>
              </w:rPr>
            </w:rPrChange>
          </w:rPr>
          <w:delText>•</w:delText>
        </w:r>
        <w:r w:rsidRPr="009C7ED8" w:rsidDel="006B043F">
          <w:rPr>
            <w:rFonts w:ascii="Calibri" w:hAnsi="Calibri" w:cs="Calibri"/>
            <w:sz w:val="22"/>
            <w:szCs w:val="22"/>
          </w:rPr>
          <w:delText xml:space="preserve">  </w:delText>
        </w:r>
      </w:del>
      <w:ins w:id="242" w:author="Zairi, Sofien" w:date="2019-11-18T17:11:00Z">
        <w:r w:rsidR="006B043F">
          <w:rPr>
            <w:rFonts w:ascii="Calibri" w:hAnsi="Calibri" w:cs="Calibri"/>
            <w:sz w:val="22"/>
            <w:szCs w:val="22"/>
          </w:rPr>
          <w:t>Docker containerization</w:t>
        </w:r>
      </w:ins>
    </w:p>
    <w:p w14:paraId="1EF88C78" w14:textId="6ACF3522" w:rsidR="006B043F" w:rsidRPr="006B043F" w:rsidRDefault="006B043F" w:rsidP="006B043F">
      <w:pPr>
        <w:pStyle w:val="ListParagraph"/>
        <w:numPr>
          <w:ilvl w:val="0"/>
          <w:numId w:val="3"/>
        </w:numPr>
        <w:autoSpaceDE w:val="0"/>
        <w:autoSpaceDN w:val="0"/>
        <w:adjustRightInd w:val="0"/>
        <w:spacing w:line="360" w:lineRule="atLeast"/>
        <w:rPr>
          <w:ins w:id="243" w:author="Zairi, Sofien" w:date="2019-11-18T17:12:00Z"/>
          <w:rFonts w:ascii="Calibri" w:hAnsi="Calibri" w:cs="Calibri"/>
          <w:sz w:val="22"/>
          <w:szCs w:val="22"/>
          <w:rPrChange w:id="244" w:author="Zairi, Sofien" w:date="2019-11-18T17:12:00Z">
            <w:rPr>
              <w:ins w:id="245" w:author="Zairi, Sofien" w:date="2019-11-18T17:12:00Z"/>
            </w:rPr>
          </w:rPrChange>
        </w:rPr>
        <w:pPrChange w:id="246" w:author="Zairi, Sofien" w:date="2019-11-18T17:12:00Z">
          <w:pPr>
            <w:autoSpaceDE w:val="0"/>
            <w:autoSpaceDN w:val="0"/>
            <w:adjustRightInd w:val="0"/>
            <w:spacing w:line="360" w:lineRule="atLeast"/>
          </w:pPr>
        </w:pPrChange>
      </w:pPr>
      <w:ins w:id="247" w:author="Zairi, Sofien" w:date="2019-11-18T17:13:00Z">
        <w:r w:rsidRPr="006B043F">
          <w:rPr>
            <w:rFonts w:ascii="Calibri" w:hAnsi="Calibri" w:cs="Calibri"/>
            <w:sz w:val="22"/>
            <w:szCs w:val="22"/>
            <w:rPrChange w:id="248" w:author="Zairi, Sofien" w:date="2019-11-18T17:17:00Z">
              <w:rPr>
                <w:rFonts w:ascii="Arial" w:hAnsi="Arial" w:cs="Arial"/>
                <w:sz w:val="22"/>
                <w:szCs w:val="22"/>
              </w:rPr>
            </w:rPrChange>
          </w:rPr>
          <w:t xml:space="preserve">Knowledge of </w:t>
        </w:r>
      </w:ins>
      <w:del w:id="249" w:author="Zairi, Sofien" w:date="2019-11-18T17:12:00Z">
        <w:r w:rsidR="00715FC8" w:rsidRPr="006B043F" w:rsidDel="006B043F">
          <w:rPr>
            <w:rFonts w:ascii="Calibri" w:hAnsi="Calibri" w:cs="Calibri"/>
            <w:sz w:val="22"/>
            <w:szCs w:val="22"/>
            <w:rPrChange w:id="250" w:author="Zairi, Sofien" w:date="2019-11-18T17:17:00Z">
              <w:rPr>
                <w:rFonts w:ascii="Arial" w:hAnsi="Arial" w:cs="Arial"/>
              </w:rPr>
            </w:rPrChange>
          </w:rPr>
          <w:delText>•</w:delText>
        </w:r>
        <w:r w:rsidR="00715FC8" w:rsidRPr="006B043F" w:rsidDel="006B043F">
          <w:rPr>
            <w:rFonts w:ascii="Calibri" w:hAnsi="Calibri" w:cs="Calibri"/>
            <w:sz w:val="22"/>
            <w:szCs w:val="22"/>
            <w:rPrChange w:id="251" w:author="Zairi, Sofien" w:date="2019-11-18T17:12:00Z">
              <w:rPr/>
            </w:rPrChange>
          </w:rPr>
          <w:delText xml:space="preserve">  </w:delText>
        </w:r>
      </w:del>
      <w:ins w:id="252" w:author="Zairi, Sofien" w:date="2019-11-18T17:12:00Z">
        <w:r w:rsidRPr="006B043F">
          <w:rPr>
            <w:rFonts w:ascii="Calibri" w:hAnsi="Calibri" w:cs="Calibri"/>
            <w:sz w:val="22"/>
            <w:szCs w:val="22"/>
            <w:rPrChange w:id="253" w:author="Zairi, Sofien" w:date="2019-11-18T17:12:00Z">
              <w:rPr/>
            </w:rPrChange>
          </w:rPr>
          <w:t>container orchestration management</w:t>
        </w:r>
      </w:ins>
      <w:ins w:id="254" w:author="Zairi, Sofien" w:date="2019-11-18T17:13:00Z">
        <w:r>
          <w:rPr>
            <w:rFonts w:ascii="Calibri" w:hAnsi="Calibri" w:cs="Calibri"/>
            <w:sz w:val="22"/>
            <w:szCs w:val="22"/>
          </w:rPr>
          <w:t xml:space="preserve"> using Rancher or Kubernetes</w:t>
        </w:r>
      </w:ins>
    </w:p>
    <w:p w14:paraId="089BB538" w14:textId="2419C75C" w:rsidR="006B043F" w:rsidRPr="006B043F" w:rsidRDefault="006B043F" w:rsidP="00715FC8">
      <w:pPr>
        <w:autoSpaceDE w:val="0"/>
        <w:autoSpaceDN w:val="0"/>
        <w:adjustRightInd w:val="0"/>
        <w:spacing w:line="360" w:lineRule="atLeast"/>
        <w:rPr>
          <w:rFonts w:ascii="Calibri" w:hAnsi="Calibri" w:cs="Calibri"/>
          <w:sz w:val="22"/>
          <w:szCs w:val="22"/>
          <w:rPrChange w:id="255" w:author="Zairi, Sofien" w:date="2019-11-18T17:12:00Z">
            <w:rPr>
              <w:rFonts w:ascii="Times" w:hAnsi="Times" w:cs="Times"/>
              <w:sz w:val="22"/>
              <w:szCs w:val="22"/>
            </w:rPr>
          </w:rPrChange>
        </w:rPr>
      </w:pPr>
    </w:p>
    <w:p w14:paraId="2DD5005A" w14:textId="77777777" w:rsidR="00715FC8" w:rsidRPr="009C7ED8" w:rsidRDefault="00715FC8" w:rsidP="00715FC8">
      <w:pPr>
        <w:autoSpaceDE w:val="0"/>
        <w:autoSpaceDN w:val="0"/>
        <w:adjustRightInd w:val="0"/>
        <w:spacing w:line="360" w:lineRule="atLeast"/>
        <w:ind w:left="998"/>
        <w:rPr>
          <w:rFonts w:ascii="Times" w:hAnsi="Times" w:cs="Times"/>
          <w:sz w:val="22"/>
          <w:szCs w:val="22"/>
        </w:rPr>
      </w:pPr>
    </w:p>
    <w:p w14:paraId="5F7B3F15" w14:textId="77777777" w:rsidR="00715FC8" w:rsidRPr="009C7ED8" w:rsidRDefault="00715FC8" w:rsidP="00715FC8">
      <w:pPr>
        <w:autoSpaceDE w:val="0"/>
        <w:autoSpaceDN w:val="0"/>
        <w:adjustRightInd w:val="0"/>
        <w:spacing w:line="360" w:lineRule="atLeast"/>
        <w:jc w:val="both"/>
        <w:rPr>
          <w:rFonts w:ascii="Times" w:hAnsi="Times" w:cs="Times"/>
          <w:sz w:val="22"/>
          <w:szCs w:val="22"/>
        </w:rPr>
      </w:pPr>
      <w:r w:rsidRPr="009C7ED8">
        <w:rPr>
          <w:rFonts w:ascii="Calibri" w:hAnsi="Calibri" w:cs="Calibri"/>
          <w:b/>
          <w:bCs/>
          <w:sz w:val="22"/>
          <w:szCs w:val="22"/>
          <w:u w:val="single"/>
        </w:rPr>
        <w:t>What we offer you</w:t>
      </w:r>
      <w:bookmarkStart w:id="256" w:name="_GoBack"/>
      <w:bookmarkEnd w:id="256"/>
    </w:p>
    <w:p w14:paraId="2EF272AA" w14:textId="77777777" w:rsidR="00E374E8" w:rsidRPr="009C7ED8" w:rsidRDefault="00E374E8" w:rsidP="00E374E8">
      <w:pPr>
        <w:autoSpaceDE w:val="0"/>
        <w:autoSpaceDN w:val="0"/>
        <w:adjustRightInd w:val="0"/>
        <w:spacing w:line="360" w:lineRule="atLeast"/>
        <w:jc w:val="both"/>
        <w:rPr>
          <w:rFonts w:ascii="Times" w:hAnsi="Times" w:cs="Times"/>
          <w:sz w:val="22"/>
          <w:szCs w:val="22"/>
        </w:rPr>
      </w:pPr>
    </w:p>
    <w:p w14:paraId="2625C17F" w14:textId="77777777" w:rsidR="00E374E8" w:rsidRPr="001A4009" w:rsidRDefault="00E374E8" w:rsidP="00E374E8">
      <w:pPr>
        <w:autoSpaceDE w:val="0"/>
        <w:autoSpaceDN w:val="0"/>
        <w:adjustRightInd w:val="0"/>
        <w:spacing w:line="360" w:lineRule="atLeast"/>
        <w:rPr>
          <w:rFonts w:ascii="Times" w:hAnsi="Times" w:cs="Times"/>
          <w:sz w:val="22"/>
          <w:szCs w:val="22"/>
          <w:u w:color="FB0007"/>
        </w:rPr>
      </w:pPr>
      <w:r w:rsidRPr="009C7ED8">
        <w:rPr>
          <w:rFonts w:ascii="Arial" w:hAnsi="Arial" w:cs="Arial"/>
          <w:sz w:val="22"/>
          <w:szCs w:val="22"/>
          <w:u w:color="FB0007"/>
        </w:rPr>
        <w:t>•</w:t>
      </w:r>
      <w:r>
        <w:rPr>
          <w:rFonts w:ascii="Arial" w:hAnsi="Arial" w:cs="Arial"/>
          <w:sz w:val="22"/>
          <w:szCs w:val="22"/>
          <w:u w:color="FB0007"/>
        </w:rPr>
        <w:t xml:space="preserve"> </w:t>
      </w:r>
      <w:r w:rsidRPr="009C7ED8">
        <w:rPr>
          <w:rFonts w:ascii="Calibri" w:hAnsi="Calibri" w:cs="Calibri"/>
          <w:sz w:val="22"/>
          <w:szCs w:val="22"/>
          <w:u w:color="FB0007"/>
        </w:rPr>
        <w:t>A</w:t>
      </w:r>
      <w:r>
        <w:rPr>
          <w:rFonts w:ascii="Calibri" w:hAnsi="Calibri" w:cs="Calibri"/>
          <w:sz w:val="22"/>
          <w:szCs w:val="22"/>
          <w:u w:color="FB0007"/>
        </w:rPr>
        <w:t xml:space="preserve">n attractive </w:t>
      </w:r>
      <w:r w:rsidRPr="009C7ED8">
        <w:rPr>
          <w:rFonts w:ascii="Calibri" w:hAnsi="Calibri" w:cs="Calibri"/>
          <w:sz w:val="22"/>
          <w:szCs w:val="22"/>
          <w:u w:color="FB0007"/>
        </w:rPr>
        <w:t xml:space="preserve">salary </w:t>
      </w:r>
      <w:r>
        <w:rPr>
          <w:rFonts w:ascii="Calibri" w:hAnsi="Calibri" w:cs="Calibri"/>
          <w:sz w:val="22"/>
          <w:szCs w:val="22"/>
          <w:u w:color="FB0007"/>
        </w:rPr>
        <w:t xml:space="preserve">package </w:t>
      </w:r>
      <w:r w:rsidRPr="009C7ED8">
        <w:rPr>
          <w:rFonts w:ascii="Calibri" w:hAnsi="Calibri" w:cs="Calibri"/>
          <w:sz w:val="22"/>
          <w:szCs w:val="22"/>
          <w:u w:color="FB0007"/>
        </w:rPr>
        <w:t xml:space="preserve">and </w:t>
      </w:r>
      <w:r>
        <w:rPr>
          <w:rFonts w:ascii="Calibri" w:hAnsi="Calibri" w:cs="Calibri"/>
          <w:sz w:val="22"/>
          <w:szCs w:val="22"/>
          <w:u w:color="FB0007"/>
        </w:rPr>
        <w:t>other bonuses as performance bonus, meals vouchers, transportation….</w:t>
      </w:r>
    </w:p>
    <w:p w14:paraId="117CE188" w14:textId="77777777" w:rsidR="00E374E8" w:rsidRPr="009C7ED8" w:rsidRDefault="00E374E8" w:rsidP="00E374E8">
      <w:pPr>
        <w:autoSpaceDE w:val="0"/>
        <w:autoSpaceDN w:val="0"/>
        <w:adjustRightInd w:val="0"/>
        <w:spacing w:line="360" w:lineRule="atLeast"/>
        <w:rPr>
          <w:rFonts w:ascii="Times" w:hAnsi="Times" w:cs="Times"/>
          <w:sz w:val="22"/>
          <w:szCs w:val="22"/>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Attractive</w:t>
      </w:r>
      <w:r>
        <w:rPr>
          <w:rFonts w:ascii="Calibri" w:hAnsi="Calibri" w:cs="Calibri"/>
          <w:sz w:val="22"/>
          <w:szCs w:val="22"/>
          <w:u w:color="FB0007"/>
        </w:rPr>
        <w:t xml:space="preserve"> range of</w:t>
      </w:r>
      <w:r w:rsidRPr="00FF7DC5">
        <w:rPr>
          <w:rFonts w:ascii="Calibri" w:hAnsi="Calibri" w:cs="Calibri"/>
          <w:sz w:val="22"/>
          <w:szCs w:val="22"/>
          <w:u w:color="FB0007"/>
        </w:rPr>
        <w:t xml:space="preserve"> benefits including private medical cover, dental cover, and travel insurance</w:t>
      </w:r>
      <w:r>
        <w:rPr>
          <w:rFonts w:ascii="Calibri" w:hAnsi="Calibri" w:cs="Calibri"/>
          <w:sz w:val="22"/>
          <w:szCs w:val="22"/>
          <w:u w:color="FB0007"/>
        </w:rPr>
        <w:t>.</w:t>
      </w:r>
    </w:p>
    <w:p w14:paraId="7EE4E150" w14:textId="77777777" w:rsidR="00E374E8" w:rsidRDefault="00E374E8" w:rsidP="00E374E8">
      <w:pPr>
        <w:autoSpaceDE w:val="0"/>
        <w:autoSpaceDN w:val="0"/>
        <w:adjustRightInd w:val="0"/>
        <w:spacing w:line="360" w:lineRule="atLeast"/>
        <w:rPr>
          <w:rFonts w:ascii="Times" w:hAnsi="Times" w:cs="Times"/>
          <w:sz w:val="22"/>
          <w:szCs w:val="22"/>
          <w:u w:color="FB0007"/>
        </w:rPr>
      </w:pPr>
      <w:bookmarkStart w:id="257" w:name="_Hlk12967822"/>
      <w:r w:rsidRPr="009C7ED8">
        <w:rPr>
          <w:rFonts w:ascii="Arial" w:hAnsi="Arial" w:cs="Arial"/>
          <w:sz w:val="22"/>
          <w:szCs w:val="22"/>
          <w:u w:color="FB0007"/>
        </w:rPr>
        <w:t>•</w:t>
      </w:r>
      <w:bookmarkEnd w:id="257"/>
      <w:r>
        <w:rPr>
          <w:rFonts w:ascii="Arial" w:hAnsi="Arial" w:cs="Arial"/>
          <w:sz w:val="22"/>
          <w:szCs w:val="22"/>
          <w:u w:color="FB0007"/>
        </w:rPr>
        <w:t xml:space="preserve"> </w:t>
      </w:r>
      <w:r w:rsidRPr="00FF7DC5">
        <w:rPr>
          <w:rFonts w:ascii="Calibri" w:hAnsi="Calibri" w:cs="Calibri"/>
          <w:sz w:val="22"/>
          <w:szCs w:val="22"/>
          <w:u w:color="FB0007"/>
        </w:rPr>
        <w:t>Continuous development through our diversified</w:t>
      </w:r>
      <w:r>
        <w:rPr>
          <w:rFonts w:ascii="Arial" w:hAnsi="Arial" w:cs="Arial"/>
          <w:sz w:val="22"/>
          <w:szCs w:val="22"/>
          <w:u w:color="FB0007"/>
        </w:rPr>
        <w:t xml:space="preserve"> </w:t>
      </w:r>
      <w:r>
        <w:rPr>
          <w:rFonts w:ascii="Calibri" w:hAnsi="Calibri" w:cs="Calibri"/>
          <w:sz w:val="22"/>
          <w:szCs w:val="22"/>
          <w:u w:color="FB0007"/>
        </w:rPr>
        <w:t>t</w:t>
      </w:r>
      <w:r w:rsidRPr="009C7ED8">
        <w:rPr>
          <w:rFonts w:ascii="Calibri" w:hAnsi="Calibri" w:cs="Calibri"/>
          <w:sz w:val="22"/>
          <w:szCs w:val="22"/>
          <w:u w:color="FB0007"/>
        </w:rPr>
        <w:t>raining across core financial, sales and FIS solutions</w:t>
      </w:r>
      <w:r>
        <w:rPr>
          <w:rFonts w:ascii="Calibri" w:hAnsi="Calibri" w:cs="Calibri"/>
          <w:sz w:val="22"/>
          <w:szCs w:val="22"/>
          <w:u w:color="FB0007"/>
        </w:rPr>
        <w:t>.</w:t>
      </w:r>
    </w:p>
    <w:p w14:paraId="2DA4C222" w14:textId="77777777" w:rsidR="00E374E8" w:rsidRPr="009C7ED8" w:rsidRDefault="00E374E8" w:rsidP="00E374E8">
      <w:pPr>
        <w:autoSpaceDE w:val="0"/>
        <w:autoSpaceDN w:val="0"/>
        <w:adjustRightInd w:val="0"/>
        <w:spacing w:line="360" w:lineRule="atLeast"/>
        <w:rPr>
          <w:rFonts w:ascii="Times" w:hAnsi="Times" w:cs="Times"/>
          <w:sz w:val="22"/>
          <w:szCs w:val="22"/>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A modern, international work environment and a dedicated and motivate</w:t>
      </w:r>
      <w:r>
        <w:rPr>
          <w:rFonts w:ascii="Calibri" w:hAnsi="Calibri" w:cs="Calibri"/>
          <w:sz w:val="22"/>
          <w:szCs w:val="22"/>
          <w:u w:color="FB0007"/>
        </w:rPr>
        <w:t>d</w:t>
      </w:r>
      <w:r w:rsidRPr="00FF7DC5">
        <w:rPr>
          <w:rFonts w:ascii="Calibri" w:hAnsi="Calibri" w:cs="Calibri"/>
          <w:sz w:val="22"/>
          <w:szCs w:val="22"/>
          <w:u w:color="FB0007"/>
        </w:rPr>
        <w:t>, supportive team</w:t>
      </w:r>
      <w:r>
        <w:rPr>
          <w:rFonts w:ascii="Calibri" w:hAnsi="Calibri" w:cs="Calibri"/>
          <w:sz w:val="22"/>
          <w:szCs w:val="22"/>
          <w:u w:color="FB0007"/>
        </w:rPr>
        <w:t>.</w:t>
      </w:r>
      <w:r w:rsidRPr="009C7ED8">
        <w:rPr>
          <w:rFonts w:ascii="Calibri" w:hAnsi="Calibri" w:cs="Calibri"/>
          <w:sz w:val="22"/>
          <w:szCs w:val="22"/>
          <w:u w:color="FB0007"/>
        </w:rPr>
        <w:t xml:space="preserve"> </w:t>
      </w:r>
    </w:p>
    <w:p w14:paraId="24B866CC" w14:textId="77777777" w:rsidR="00E374E8" w:rsidRPr="009D45F9" w:rsidRDefault="00E374E8" w:rsidP="00E374E8">
      <w:pPr>
        <w:autoSpaceDE w:val="0"/>
        <w:autoSpaceDN w:val="0"/>
        <w:adjustRightInd w:val="0"/>
        <w:spacing w:line="360" w:lineRule="atLeast"/>
        <w:rPr>
          <w:rFonts w:ascii="Times" w:hAnsi="Times" w:cs="Times"/>
          <w:u w:color="FB0007"/>
        </w:rPr>
      </w:pPr>
      <w:r w:rsidRPr="00FF7DC5">
        <w:rPr>
          <w:rFonts w:ascii="Arial" w:hAnsi="Arial" w:cs="Arial"/>
          <w:sz w:val="22"/>
          <w:szCs w:val="22"/>
          <w:u w:color="FB0007"/>
        </w:rPr>
        <w:t>•</w:t>
      </w:r>
      <w:r>
        <w:rPr>
          <w:rFonts w:ascii="Arial" w:hAnsi="Arial" w:cs="Arial"/>
          <w:sz w:val="22"/>
          <w:szCs w:val="22"/>
          <w:u w:color="FB0007"/>
        </w:rPr>
        <w:t xml:space="preserve"> </w:t>
      </w:r>
      <w:r w:rsidRPr="00FF7DC5">
        <w:rPr>
          <w:rFonts w:ascii="Calibri" w:hAnsi="Calibri" w:cs="Calibri"/>
          <w:sz w:val="22"/>
          <w:szCs w:val="22"/>
          <w:u w:color="FB0007"/>
        </w:rPr>
        <w:t xml:space="preserve">A broad range of professional development possibilities, resources and opportunities– </w:t>
      </w:r>
      <w:r w:rsidRPr="009D45F9">
        <w:rPr>
          <w:rFonts w:ascii="Calibri" w:hAnsi="Calibri" w:cs="Calibri"/>
          <w:u w:color="FB0007"/>
        </w:rPr>
        <w:t>FIS is your final career step!</w:t>
      </w:r>
    </w:p>
    <w:p w14:paraId="5B45624F" w14:textId="77777777" w:rsidR="00715FC8" w:rsidRPr="009C7ED8" w:rsidRDefault="00715FC8" w:rsidP="00715FC8">
      <w:pPr>
        <w:autoSpaceDE w:val="0"/>
        <w:autoSpaceDN w:val="0"/>
        <w:adjustRightInd w:val="0"/>
        <w:spacing w:line="360" w:lineRule="atLeast"/>
        <w:rPr>
          <w:rFonts w:ascii="Times" w:hAnsi="Times" w:cs="Times"/>
          <w:sz w:val="22"/>
          <w:szCs w:val="22"/>
        </w:rPr>
      </w:pPr>
    </w:p>
    <w:sectPr w:rsidR="00715FC8" w:rsidRPr="009C7ED8" w:rsidSect="002A711C">
      <w:headerReference w:type="default" r:id="rId12"/>
      <w:pgSz w:w="11900" w:h="16840"/>
      <w:pgMar w:top="283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A105" w14:textId="77777777" w:rsidR="00513A0B" w:rsidRDefault="00513A0B" w:rsidP="0066766A">
      <w:r>
        <w:separator/>
      </w:r>
    </w:p>
  </w:endnote>
  <w:endnote w:type="continuationSeparator" w:id="0">
    <w:p w14:paraId="6BECA25A" w14:textId="77777777" w:rsidR="00513A0B" w:rsidRDefault="00513A0B" w:rsidP="0066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33F7" w14:textId="77777777" w:rsidR="00513A0B" w:rsidRDefault="00513A0B" w:rsidP="0066766A">
      <w:r>
        <w:separator/>
      </w:r>
    </w:p>
  </w:footnote>
  <w:footnote w:type="continuationSeparator" w:id="0">
    <w:p w14:paraId="41DFF30E" w14:textId="77777777" w:rsidR="00513A0B" w:rsidRDefault="00513A0B" w:rsidP="0066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02840" w14:textId="77777777" w:rsidR="0066766A" w:rsidRDefault="0066766A">
    <w:pPr>
      <w:pStyle w:val="Header"/>
    </w:pPr>
    <w:r>
      <w:rPr>
        <w:noProof/>
        <w:lang w:eastAsia="en-GB"/>
      </w:rPr>
      <w:drawing>
        <wp:anchor distT="0" distB="0" distL="114300" distR="114300" simplePos="0" relativeHeight="251658240" behindDoc="1" locked="0" layoutInCell="1" allowOverlap="1" wp14:anchorId="4B1ED2F1" wp14:editId="13BE2577">
          <wp:simplePos x="0" y="0"/>
          <wp:positionH relativeFrom="column">
            <wp:posOffset>-808990</wp:posOffset>
          </wp:positionH>
          <wp:positionV relativeFrom="paragraph">
            <wp:posOffset>-462915</wp:posOffset>
          </wp:positionV>
          <wp:extent cx="7646722" cy="38233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147 image 1.png"/>
                  <pic:cNvPicPr/>
                </pic:nvPicPr>
                <pic:blipFill>
                  <a:blip r:embed="rId1">
                    <a:extLst>
                      <a:ext uri="{28A0092B-C50C-407E-A947-70E740481C1C}">
                        <a14:useLocalDpi xmlns:a14="http://schemas.microsoft.com/office/drawing/2010/main" val="0"/>
                      </a:ext>
                    </a:extLst>
                  </a:blip>
                  <a:stretch>
                    <a:fillRect/>
                  </a:stretch>
                </pic:blipFill>
                <pic:spPr>
                  <a:xfrm>
                    <a:off x="0" y="0"/>
                    <a:ext cx="7646722" cy="3823361"/>
                  </a:xfrm>
                  <a:prstGeom prst="rect">
                    <a:avLst/>
                  </a:prstGeom>
                </pic:spPr>
              </pic:pic>
            </a:graphicData>
          </a:graphic>
          <wp14:sizeRelH relativeFrom="margin">
            <wp14:pctWidth>0</wp14:pctWidth>
          </wp14:sizeRelH>
          <wp14:sizeRelV relativeFrom="margin">
            <wp14:pctHeight>0</wp14:pctHeight>
          </wp14:sizeRelV>
        </wp:anchor>
      </w:drawing>
    </w:r>
  </w:p>
  <w:p w14:paraId="6F450513" w14:textId="77777777" w:rsidR="0066766A" w:rsidRDefault="00667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4996" w14:textId="77777777" w:rsidR="002A711C" w:rsidRDefault="002A711C">
    <w:pPr>
      <w:pStyle w:val="Header"/>
    </w:pPr>
    <w:r>
      <w:rPr>
        <w:noProof/>
        <w:lang w:eastAsia="en-GB"/>
      </w:rPr>
      <w:drawing>
        <wp:anchor distT="0" distB="0" distL="114300" distR="114300" simplePos="0" relativeHeight="251660288" behindDoc="1" locked="0" layoutInCell="1" allowOverlap="1" wp14:anchorId="2CD1D3B9" wp14:editId="260DFF62">
          <wp:simplePos x="0" y="0"/>
          <wp:positionH relativeFrom="column">
            <wp:posOffset>-707390</wp:posOffset>
          </wp:positionH>
          <wp:positionV relativeFrom="paragraph">
            <wp:posOffset>-450215</wp:posOffset>
          </wp:positionV>
          <wp:extent cx="7531100" cy="910008"/>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147 image 1.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7531100" cy="9100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CCF13B" w14:textId="77777777" w:rsidR="002A711C" w:rsidRDefault="002A7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6E86"/>
    <w:multiLevelType w:val="hybridMultilevel"/>
    <w:tmpl w:val="8FAA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D57EF"/>
    <w:multiLevelType w:val="hybridMultilevel"/>
    <w:tmpl w:val="1F72BEFE"/>
    <w:lvl w:ilvl="0" w:tplc="8D70A07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A7C6A"/>
    <w:multiLevelType w:val="hybridMultilevel"/>
    <w:tmpl w:val="AA22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ri, Sofien">
    <w15:presenceInfo w15:providerId="AD" w15:userId="S::Sofien.Zairi@FISGLOBAL.COM::e8391f1e-8ee5-432c-b007-8087e5ae61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66A"/>
    <w:rsid w:val="00007FCD"/>
    <w:rsid w:val="00066E81"/>
    <w:rsid w:val="00163D5B"/>
    <w:rsid w:val="00183D09"/>
    <w:rsid w:val="001B795A"/>
    <w:rsid w:val="00250960"/>
    <w:rsid w:val="00260E16"/>
    <w:rsid w:val="002A711C"/>
    <w:rsid w:val="002B3A49"/>
    <w:rsid w:val="00335451"/>
    <w:rsid w:val="003A3D2E"/>
    <w:rsid w:val="003B759E"/>
    <w:rsid w:val="004947C5"/>
    <w:rsid w:val="00503BE2"/>
    <w:rsid w:val="00513A0B"/>
    <w:rsid w:val="00532888"/>
    <w:rsid w:val="00596A8F"/>
    <w:rsid w:val="00597230"/>
    <w:rsid w:val="00626F8C"/>
    <w:rsid w:val="0066766A"/>
    <w:rsid w:val="006B043F"/>
    <w:rsid w:val="00715FC8"/>
    <w:rsid w:val="00740A81"/>
    <w:rsid w:val="007B6A67"/>
    <w:rsid w:val="00807928"/>
    <w:rsid w:val="00906418"/>
    <w:rsid w:val="00946987"/>
    <w:rsid w:val="009C7ED8"/>
    <w:rsid w:val="00C62A9A"/>
    <w:rsid w:val="00CE4370"/>
    <w:rsid w:val="00D77CD8"/>
    <w:rsid w:val="00E374E8"/>
    <w:rsid w:val="00E44752"/>
    <w:rsid w:val="00E84748"/>
    <w:rsid w:val="00E94320"/>
    <w:rsid w:val="00F90C14"/>
    <w:rsid w:val="00F9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C2F89"/>
  <w15:chartTrackingRefBased/>
  <w15:docId w15:val="{2A1D2531-CC31-8A4E-AF64-21446AFB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66A"/>
    <w:pPr>
      <w:tabs>
        <w:tab w:val="center" w:pos="4513"/>
        <w:tab w:val="right" w:pos="9026"/>
      </w:tabs>
    </w:pPr>
  </w:style>
  <w:style w:type="character" w:customStyle="1" w:styleId="HeaderChar">
    <w:name w:val="Header Char"/>
    <w:basedOn w:val="DefaultParagraphFont"/>
    <w:link w:val="Header"/>
    <w:uiPriority w:val="99"/>
    <w:rsid w:val="0066766A"/>
  </w:style>
  <w:style w:type="paragraph" w:styleId="Footer">
    <w:name w:val="footer"/>
    <w:basedOn w:val="Normal"/>
    <w:link w:val="FooterChar"/>
    <w:uiPriority w:val="99"/>
    <w:unhideWhenUsed/>
    <w:rsid w:val="0066766A"/>
    <w:pPr>
      <w:tabs>
        <w:tab w:val="center" w:pos="4513"/>
        <w:tab w:val="right" w:pos="9026"/>
      </w:tabs>
    </w:pPr>
  </w:style>
  <w:style w:type="character" w:customStyle="1" w:styleId="FooterChar">
    <w:name w:val="Footer Char"/>
    <w:basedOn w:val="DefaultParagraphFont"/>
    <w:link w:val="Footer"/>
    <w:uiPriority w:val="99"/>
    <w:rsid w:val="0066766A"/>
  </w:style>
  <w:style w:type="paragraph" w:styleId="NoSpacing">
    <w:name w:val="No Spacing"/>
    <w:link w:val="NoSpacingChar"/>
    <w:uiPriority w:val="1"/>
    <w:qFormat/>
    <w:rsid w:val="00715FC8"/>
    <w:rPr>
      <w:rFonts w:eastAsiaTheme="minorEastAsia"/>
      <w:sz w:val="22"/>
      <w:szCs w:val="22"/>
      <w:lang w:val="en-US" w:eastAsia="zh-CN"/>
    </w:rPr>
  </w:style>
  <w:style w:type="character" w:customStyle="1" w:styleId="NoSpacingChar">
    <w:name w:val="No Spacing Char"/>
    <w:basedOn w:val="DefaultParagraphFont"/>
    <w:link w:val="NoSpacing"/>
    <w:uiPriority w:val="1"/>
    <w:rsid w:val="00715FC8"/>
    <w:rPr>
      <w:rFonts w:eastAsiaTheme="minorEastAsia"/>
      <w:sz w:val="22"/>
      <w:szCs w:val="22"/>
      <w:lang w:val="en-US" w:eastAsia="zh-CN"/>
    </w:rPr>
  </w:style>
  <w:style w:type="paragraph" w:styleId="Revision">
    <w:name w:val="Revision"/>
    <w:hidden/>
    <w:uiPriority w:val="99"/>
    <w:semiHidden/>
    <w:rsid w:val="004947C5"/>
  </w:style>
  <w:style w:type="paragraph" w:styleId="BalloonText">
    <w:name w:val="Balloon Text"/>
    <w:basedOn w:val="Normal"/>
    <w:link w:val="BalloonTextChar"/>
    <w:uiPriority w:val="99"/>
    <w:semiHidden/>
    <w:unhideWhenUsed/>
    <w:rsid w:val="0049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7C5"/>
    <w:rPr>
      <w:rFonts w:ascii="Segoe UI" w:hAnsi="Segoe UI" w:cs="Segoe UI"/>
      <w:sz w:val="18"/>
      <w:szCs w:val="18"/>
    </w:rPr>
  </w:style>
  <w:style w:type="paragraph" w:styleId="ListParagraph">
    <w:name w:val="List Paragraph"/>
    <w:basedOn w:val="Normal"/>
    <w:uiPriority w:val="34"/>
    <w:qFormat/>
    <w:rsid w:val="002B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as.fnis.com/eas/catalog/index.php"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3778114098BD943914BF500DECFA3C4" ma:contentTypeVersion="1" ma:contentTypeDescription="Create a new document." ma:contentTypeScope="" ma:versionID="223ab860a274dc35f0029db1d933ab5e">
  <xsd:schema xmlns:xsd="http://www.w3.org/2001/XMLSchema" xmlns:xs="http://www.w3.org/2001/XMLSchema" xmlns:p="http://schemas.microsoft.com/office/2006/metadata/properties" xmlns:ns2="75005707-811b-412d-96b6-829bd467ebe9" targetNamespace="http://schemas.microsoft.com/office/2006/metadata/properties" ma:root="true" ma:fieldsID="d69479811343759d11a06e1aa95b00aa" ns2:_="">
    <xsd:import namespace="75005707-811b-412d-96b6-829bd467ebe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05707-811b-412d-96b6-829bd467ebe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E24D4E-49EC-4302-8E5A-7524C179FF33}">
  <ds:schemaRefs>
    <ds:schemaRef ds:uri="http://schemas.microsoft.com/sharepoint/v3/contenttype/forms"/>
  </ds:schemaRefs>
</ds:datastoreItem>
</file>

<file path=customXml/itemProps2.xml><?xml version="1.0" encoding="utf-8"?>
<ds:datastoreItem xmlns:ds="http://schemas.openxmlformats.org/officeDocument/2006/customXml" ds:itemID="{CA848A23-39D1-4572-A826-0C6B83BF7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05707-811b-412d-96b6-829bd467e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BBA58-B64A-41BB-B60C-9E06651F60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Constantine, Stuart</dc:creator>
  <cp:keywords/>
  <dc:description/>
  <cp:lastModifiedBy>Zairi, Sofien</cp:lastModifiedBy>
  <cp:revision>12</cp:revision>
  <dcterms:created xsi:type="dcterms:W3CDTF">2019-07-04T13:12:00Z</dcterms:created>
  <dcterms:modified xsi:type="dcterms:W3CDTF">2019-11-18T16:26:00Z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0x01010013778114098BD943914BF500DECFA3C4</vt:lpwstr>
  </property>
</Properties>
</file>