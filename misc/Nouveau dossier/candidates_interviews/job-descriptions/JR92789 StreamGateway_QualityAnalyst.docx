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EEFA" w14:textId="77777777" w:rsidR="0066766A" w:rsidRDefault="0066766A">
      <w:pPr>
        <w:rPr>
          <w:rFonts w:ascii="Arial Black" w:hAnsi="Arial Black" w:cs="Arial"/>
          <w:b/>
          <w:color w:val="FFFFFF" w:themeColor="background1"/>
          <w:sz w:val="40"/>
          <w:szCs w:val="40"/>
        </w:rPr>
      </w:pPr>
      <w:r w:rsidRPr="00946987">
        <w:rPr>
          <w:rFonts w:ascii="Arial Black" w:hAnsi="Arial Black" w:cs="Arial"/>
          <w:b/>
          <w:color w:val="FFFFFF" w:themeColor="background1"/>
          <w:sz w:val="40"/>
          <w:szCs w:val="40"/>
        </w:rPr>
        <w:t xml:space="preserve">Job </w:t>
      </w:r>
      <w:r w:rsidR="00946987" w:rsidRPr="00946987">
        <w:rPr>
          <w:rFonts w:ascii="Arial Black" w:hAnsi="Arial Black" w:cs="Arial"/>
          <w:b/>
          <w:color w:val="FFFFFF" w:themeColor="background1"/>
          <w:sz w:val="40"/>
          <w:szCs w:val="40"/>
        </w:rPr>
        <w:t>title</w:t>
      </w:r>
    </w:p>
    <w:p w14:paraId="3E93BBB8" w14:textId="77777777" w:rsidR="00946987" w:rsidRDefault="00946987">
      <w:pPr>
        <w:rPr>
          <w:rFonts w:ascii="Arial Black" w:hAnsi="Arial Black" w:cs="Arial"/>
          <w:b/>
          <w:color w:val="FFFFFF" w:themeColor="background1"/>
          <w:sz w:val="40"/>
          <w:szCs w:val="40"/>
        </w:rPr>
      </w:pPr>
      <w:r>
        <w:rPr>
          <w:rFonts w:ascii="Arial Black" w:hAnsi="Arial Black" w:cs="Arial"/>
          <w:b/>
          <w:color w:val="FFFFFF" w:themeColor="background1"/>
          <w:sz w:val="40"/>
          <w:szCs w:val="40"/>
        </w:rPr>
        <w:t>Location</w:t>
      </w:r>
    </w:p>
    <w:p w14:paraId="449565F3" w14:textId="77777777" w:rsidR="00946987" w:rsidRDefault="00946987">
      <w:pPr>
        <w:rPr>
          <w:rFonts w:ascii="Arial Black" w:hAnsi="Arial Black" w:cs="Arial"/>
          <w:b/>
          <w:color w:val="FFFFFF" w:themeColor="background1"/>
          <w:sz w:val="40"/>
          <w:szCs w:val="40"/>
        </w:rPr>
      </w:pPr>
    </w:p>
    <w:p w14:paraId="3274E888" w14:textId="77777777"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sz w:val="22"/>
          <w:szCs w:val="22"/>
        </w:rPr>
        <w:t>Are you curious, motivated, and forward-thinking? At FIS you’ll have the opportunity to work on some of the most challenging and relevant issues in financial services and technology. Our talented people empower us, and we believe in being part of a team that is open, collaborative, entrepreneurial, passionate and above all fun.</w:t>
      </w:r>
    </w:p>
    <w:p w14:paraId="4A09674C"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65CCA9CC"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779AD31E" w14:textId="77777777" w:rsidR="00946987" w:rsidRPr="009C7ED8" w:rsidRDefault="00946987" w:rsidP="00946987">
      <w:pPr>
        <w:autoSpaceDE w:val="0"/>
        <w:autoSpaceDN w:val="0"/>
        <w:adjustRightInd w:val="0"/>
        <w:spacing w:line="360" w:lineRule="atLeast"/>
        <w:jc w:val="both"/>
        <w:rPr>
          <w:rFonts w:ascii="Times" w:hAnsi="Times" w:cs="Times"/>
          <w:sz w:val="22"/>
          <w:szCs w:val="22"/>
        </w:rPr>
      </w:pPr>
      <w:r w:rsidRPr="009C7ED8">
        <w:rPr>
          <w:rFonts w:ascii="Calibri" w:hAnsi="Calibri" w:cs="Calibri"/>
          <w:b/>
          <w:bCs/>
          <w:sz w:val="22"/>
          <w:szCs w:val="22"/>
          <w:u w:val="single"/>
        </w:rPr>
        <w:t>About the team</w:t>
      </w:r>
    </w:p>
    <w:p w14:paraId="09A22834" w14:textId="77777777" w:rsidR="00946987" w:rsidRPr="009C7ED8" w:rsidRDefault="00946987" w:rsidP="00946987">
      <w:pPr>
        <w:autoSpaceDE w:val="0"/>
        <w:autoSpaceDN w:val="0"/>
        <w:adjustRightInd w:val="0"/>
        <w:spacing w:line="360" w:lineRule="atLeast"/>
        <w:jc w:val="both"/>
        <w:rPr>
          <w:rFonts w:ascii="Times" w:hAnsi="Times" w:cs="Times"/>
          <w:sz w:val="22"/>
          <w:szCs w:val="22"/>
        </w:rPr>
      </w:pPr>
    </w:p>
    <w:p w14:paraId="2CED0193" w14:textId="1B2A2E40" w:rsidR="00946987" w:rsidRPr="00F919CE" w:rsidRDefault="00CE4370" w:rsidP="00946987">
      <w:pPr>
        <w:autoSpaceDE w:val="0"/>
        <w:autoSpaceDN w:val="0"/>
        <w:adjustRightInd w:val="0"/>
        <w:spacing w:line="360" w:lineRule="atLeast"/>
        <w:rPr>
          <w:rFonts w:ascii="Times" w:hAnsi="Times" w:cs="Times"/>
          <w:sz w:val="22"/>
          <w:szCs w:val="22"/>
        </w:rPr>
      </w:pPr>
      <w:ins w:id="0" w:author="Zairi, Sofien" w:date="2019-11-18T17:17:00Z">
        <w:r>
          <w:rPr>
            <w:rFonts w:ascii="Calibri" w:hAnsi="Calibri" w:cs="Calibri"/>
            <w:sz w:val="22"/>
            <w:szCs w:val="22"/>
          </w:rPr>
          <w:t xml:space="preserve">You will be evolving with </w:t>
        </w:r>
      </w:ins>
      <w:ins w:id="1" w:author="Zairi, Sofien" w:date="2019-11-18T17:19:00Z">
        <w:r>
          <w:rPr>
            <w:rFonts w:ascii="Calibri" w:hAnsi="Calibri" w:cs="Calibri"/>
            <w:sz w:val="22"/>
            <w:szCs w:val="22"/>
          </w:rPr>
          <w:t>a</w:t>
        </w:r>
      </w:ins>
      <w:del w:id="2" w:author="Zairi, Sofien" w:date="2019-11-18T17:18:00Z">
        <w:r w:rsidR="00F919CE" w:rsidDel="00CE4370">
          <w:rPr>
            <w:rFonts w:ascii="Calibri" w:hAnsi="Calibri" w:cs="Calibri"/>
            <w:sz w:val="22"/>
            <w:szCs w:val="22"/>
          </w:rPr>
          <w:delText xml:space="preserve">The SGW </w:delText>
        </w:r>
      </w:del>
      <w:del w:id="3" w:author="Zairi, Sofien" w:date="2019-11-18T17:19:00Z">
        <w:r w:rsidR="00F919CE" w:rsidDel="00CE4370">
          <w:rPr>
            <w:rFonts w:ascii="Calibri" w:hAnsi="Calibri" w:cs="Calibri"/>
            <w:sz w:val="22"/>
            <w:szCs w:val="22"/>
          </w:rPr>
          <w:delText xml:space="preserve">team </w:delText>
        </w:r>
      </w:del>
      <w:del w:id="4" w:author="Zairi, Sofien" w:date="2019-11-18T17:18:00Z">
        <w:r w:rsidR="00F919CE" w:rsidDel="00CE4370">
          <w:rPr>
            <w:rFonts w:ascii="Calibri" w:hAnsi="Calibri" w:cs="Calibri"/>
            <w:sz w:val="22"/>
            <w:szCs w:val="22"/>
          </w:rPr>
          <w:delText xml:space="preserve">is </w:delText>
        </w:r>
      </w:del>
      <w:del w:id="5" w:author="Zairi, Sofien" w:date="2019-11-18T17:19:00Z">
        <w:r w:rsidR="00F919CE" w:rsidDel="00CE4370">
          <w:rPr>
            <w:rFonts w:ascii="Calibri" w:hAnsi="Calibri" w:cs="Calibri"/>
            <w:sz w:val="22"/>
            <w:szCs w:val="22"/>
          </w:rPr>
          <w:delText>composed of</w:delText>
        </w:r>
      </w:del>
      <w:del w:id="6" w:author="Zairi, Sofien" w:date="2019-11-18T16:16:00Z">
        <w:r w:rsidR="00F919CE" w:rsidDel="00F919CE">
          <w:rPr>
            <w:rFonts w:ascii="Calibri" w:hAnsi="Calibri" w:cs="Calibri"/>
            <w:sz w:val="22"/>
            <w:szCs w:val="22"/>
          </w:rPr>
          <w:delText xml:space="preserve"> </w:delText>
        </w:r>
      </w:del>
      <w:ins w:id="7" w:author="Zairi, Sofien" w:date="2019-11-18T16:16:00Z">
        <w:r w:rsidR="00F919CE">
          <w:rPr>
            <w:rFonts w:ascii="Calibri" w:hAnsi="Calibri" w:cs="Calibri"/>
            <w:sz w:val="22"/>
            <w:szCs w:val="22"/>
          </w:rPr>
          <w:t xml:space="preserve"> </w:t>
        </w:r>
      </w:ins>
      <w:ins w:id="8" w:author="Zairi, Sofien" w:date="2019-11-18T16:26:00Z">
        <w:r w:rsidR="00250960">
          <w:rPr>
            <w:rFonts w:ascii="Calibri" w:hAnsi="Calibri" w:cs="Calibri"/>
            <w:sz w:val="22"/>
            <w:szCs w:val="22"/>
          </w:rPr>
          <w:t xml:space="preserve">very </w:t>
        </w:r>
      </w:ins>
      <w:r w:rsidR="00F919CE">
        <w:rPr>
          <w:rFonts w:ascii="Calibri" w:hAnsi="Calibri" w:cs="Calibri"/>
          <w:sz w:val="22"/>
          <w:szCs w:val="22"/>
        </w:rPr>
        <w:t xml:space="preserve">passionate and enthusiastic </w:t>
      </w:r>
      <w:ins w:id="9" w:author="Zairi, Sofien" w:date="2019-11-18T17:19:00Z">
        <w:r>
          <w:rPr>
            <w:rFonts w:ascii="Calibri" w:hAnsi="Calibri" w:cs="Calibri"/>
            <w:sz w:val="22"/>
            <w:szCs w:val="22"/>
          </w:rPr>
          <w:t xml:space="preserve">team </w:t>
        </w:r>
      </w:ins>
      <w:del w:id="10" w:author="Zairi, Sofien" w:date="2019-11-18T17:18:00Z">
        <w:r w:rsidR="00F919CE" w:rsidDel="00CE4370">
          <w:rPr>
            <w:rFonts w:ascii="Calibri" w:hAnsi="Calibri" w:cs="Calibri"/>
            <w:sz w:val="22"/>
            <w:szCs w:val="22"/>
          </w:rPr>
          <w:delText xml:space="preserve">team </w:delText>
        </w:r>
      </w:del>
      <w:r w:rsidR="00F919CE">
        <w:rPr>
          <w:rFonts w:ascii="Calibri" w:hAnsi="Calibri" w:cs="Calibri"/>
          <w:sz w:val="22"/>
          <w:szCs w:val="22"/>
        </w:rPr>
        <w:t>members who are thriving to continuously improve and to make everyday a successful one.</w:t>
      </w:r>
      <w:ins w:id="11" w:author="Zairi, Sofien" w:date="2019-11-18T16:16:00Z">
        <w:r w:rsidR="00F919CE">
          <w:rPr>
            <w:rFonts w:ascii="Calibri" w:hAnsi="Calibri" w:cs="Calibri"/>
            <w:sz w:val="22"/>
            <w:szCs w:val="22"/>
          </w:rPr>
          <w:t xml:space="preserve"> The </w:t>
        </w:r>
        <w:proofErr w:type="spellStart"/>
        <w:r w:rsidR="00F919CE">
          <w:rPr>
            <w:rFonts w:ascii="Calibri" w:hAnsi="Calibri" w:cs="Calibri"/>
            <w:sz w:val="22"/>
            <w:szCs w:val="22"/>
          </w:rPr>
          <w:t>te</w:t>
        </w:r>
      </w:ins>
      <w:proofErr w:type="spellEnd"/>
      <w:ins w:id="12" w:author="Zairi, Sofien" w:date="2019-11-18T16:17:00Z">
        <w:r w:rsidR="00F919CE" w:rsidRPr="00F919CE">
          <w:rPr>
            <w:rFonts w:ascii="Calibri" w:hAnsi="Calibri" w:cs="Calibri"/>
            <w:sz w:val="22"/>
            <w:szCs w:val="22"/>
            <w:lang w:val="en-US"/>
            <w:rPrChange w:id="13" w:author="Zairi, Sofien" w:date="2019-11-18T16:17:00Z">
              <w:rPr>
                <w:rFonts w:ascii="Calibri" w:hAnsi="Calibri" w:cs="Calibri"/>
                <w:sz w:val="22"/>
                <w:szCs w:val="22"/>
                <w:lang w:val="fr-FR"/>
              </w:rPr>
            </w:rPrChange>
          </w:rPr>
          <w:t xml:space="preserve">am </w:t>
        </w:r>
        <w:r w:rsidR="00F919CE">
          <w:rPr>
            <w:rFonts w:ascii="Calibri" w:hAnsi="Calibri" w:cs="Calibri"/>
            <w:sz w:val="22"/>
            <w:szCs w:val="22"/>
            <w:lang w:val="en-US"/>
          </w:rPr>
          <w:t xml:space="preserve">is evolving within a </w:t>
        </w:r>
        <w:r w:rsidR="00F919CE" w:rsidRPr="00F919CE">
          <w:rPr>
            <w:rFonts w:ascii="Calibri" w:hAnsi="Calibri" w:cs="Calibri"/>
            <w:sz w:val="22"/>
            <w:szCs w:val="22"/>
            <w:lang w:val="en-US"/>
            <w:rPrChange w:id="14" w:author="Zairi, Sofien" w:date="2019-11-18T16:17:00Z">
              <w:rPr>
                <w:rFonts w:ascii="Calibri" w:hAnsi="Calibri" w:cs="Calibri"/>
                <w:sz w:val="22"/>
                <w:szCs w:val="22"/>
                <w:lang w:val="fr-FR"/>
              </w:rPr>
            </w:rPrChange>
          </w:rPr>
          <w:t>gre</w:t>
        </w:r>
        <w:r w:rsidR="00F919CE">
          <w:rPr>
            <w:rFonts w:ascii="Calibri" w:hAnsi="Calibri" w:cs="Calibri"/>
            <w:sz w:val="22"/>
            <w:szCs w:val="22"/>
            <w:lang w:val="en-US"/>
          </w:rPr>
          <w:t>at working environment</w:t>
        </w:r>
      </w:ins>
      <w:ins w:id="15" w:author="Zairi, Sofien" w:date="2019-11-20T16:14:00Z">
        <w:r w:rsidR="001B01D9">
          <w:rPr>
            <w:rFonts w:ascii="Calibri" w:hAnsi="Calibri" w:cs="Calibri"/>
            <w:sz w:val="22"/>
            <w:szCs w:val="22"/>
            <w:lang w:val="en-US"/>
          </w:rPr>
          <w:t>.</w:t>
        </w:r>
      </w:ins>
      <w:ins w:id="16" w:author="Zairi, Sofien" w:date="2019-11-18T16:17:00Z">
        <w:r w:rsidR="00F919CE">
          <w:rPr>
            <w:rFonts w:ascii="Calibri" w:hAnsi="Calibri" w:cs="Calibri"/>
            <w:sz w:val="22"/>
            <w:szCs w:val="22"/>
            <w:lang w:val="en-US"/>
          </w:rPr>
          <w:t xml:space="preserve"> </w:t>
        </w:r>
      </w:ins>
      <w:ins w:id="17" w:author="Zairi, Sofien" w:date="2019-11-20T16:14:00Z">
        <w:r w:rsidR="001B01D9">
          <w:rPr>
            <w:rFonts w:ascii="Calibri" w:hAnsi="Calibri" w:cs="Calibri"/>
            <w:sz w:val="22"/>
            <w:szCs w:val="22"/>
            <w:lang w:val="en-US"/>
          </w:rPr>
          <w:t>A</w:t>
        </w:r>
      </w:ins>
      <w:ins w:id="18" w:author="Zairi, Sofien" w:date="2019-11-18T16:17:00Z">
        <w:r w:rsidR="00F919CE">
          <w:rPr>
            <w:rFonts w:ascii="Calibri" w:hAnsi="Calibri" w:cs="Calibri"/>
            <w:sz w:val="22"/>
            <w:szCs w:val="22"/>
            <w:lang w:val="en-US"/>
          </w:rPr>
          <w:t xml:space="preserve">nd </w:t>
        </w:r>
      </w:ins>
      <w:ins w:id="19" w:author="Zairi, Sofien" w:date="2019-11-18T16:19:00Z">
        <w:r w:rsidR="00F919CE">
          <w:rPr>
            <w:rFonts w:ascii="Calibri" w:hAnsi="Calibri" w:cs="Calibri"/>
            <w:sz w:val="22"/>
            <w:szCs w:val="22"/>
            <w:lang w:val="en-US"/>
          </w:rPr>
          <w:t xml:space="preserve">the gateways </w:t>
        </w:r>
      </w:ins>
      <w:ins w:id="20" w:author="Zairi, Sofien" w:date="2019-11-18T16:22:00Z">
        <w:r w:rsidR="00250960">
          <w:rPr>
            <w:rFonts w:ascii="Calibri" w:hAnsi="Calibri" w:cs="Calibri"/>
            <w:sz w:val="22"/>
            <w:szCs w:val="22"/>
            <w:lang w:val="en-US"/>
          </w:rPr>
          <w:t xml:space="preserve">that </w:t>
        </w:r>
      </w:ins>
      <w:ins w:id="21" w:author="Zairi, Sofien" w:date="2019-11-18T16:19:00Z">
        <w:r w:rsidR="00F919CE">
          <w:rPr>
            <w:rFonts w:ascii="Calibri" w:hAnsi="Calibri" w:cs="Calibri"/>
            <w:sz w:val="22"/>
            <w:szCs w:val="22"/>
            <w:lang w:val="en-US"/>
          </w:rPr>
          <w:t xml:space="preserve">they are </w:t>
        </w:r>
      </w:ins>
      <w:ins w:id="22" w:author="Zairi, Sofien" w:date="2019-11-20T16:13:00Z">
        <w:r w:rsidR="001B01D9">
          <w:rPr>
            <w:rFonts w:ascii="Calibri" w:hAnsi="Calibri" w:cs="Calibri"/>
            <w:sz w:val="22"/>
            <w:szCs w:val="22"/>
            <w:lang w:val="en-US"/>
          </w:rPr>
          <w:t>testing,</w:t>
        </w:r>
      </w:ins>
      <w:ins w:id="23" w:author="Zairi, Sofien" w:date="2019-11-20T16:12:00Z">
        <w:r w:rsidR="00896345">
          <w:rPr>
            <w:rFonts w:ascii="Calibri" w:hAnsi="Calibri" w:cs="Calibri"/>
            <w:sz w:val="22"/>
            <w:szCs w:val="22"/>
            <w:lang w:val="en-US"/>
          </w:rPr>
          <w:t xml:space="preserve"> and validating</w:t>
        </w:r>
      </w:ins>
      <w:ins w:id="24" w:author="Zairi, Sofien" w:date="2019-11-18T16:19:00Z">
        <w:r w:rsidR="00250960">
          <w:rPr>
            <w:rFonts w:ascii="Calibri" w:hAnsi="Calibri" w:cs="Calibri"/>
            <w:sz w:val="22"/>
            <w:szCs w:val="22"/>
            <w:lang w:val="en-US"/>
          </w:rPr>
          <w:t xml:space="preserve"> </w:t>
        </w:r>
        <w:r w:rsidR="00F919CE">
          <w:rPr>
            <w:rFonts w:ascii="Calibri" w:hAnsi="Calibri" w:cs="Calibri"/>
            <w:sz w:val="22"/>
            <w:szCs w:val="22"/>
            <w:lang w:val="en-US"/>
          </w:rPr>
          <w:t xml:space="preserve">are </w:t>
        </w:r>
        <w:r w:rsidR="00250960">
          <w:rPr>
            <w:rFonts w:ascii="Calibri" w:hAnsi="Calibri" w:cs="Calibri"/>
            <w:sz w:val="22"/>
            <w:szCs w:val="22"/>
            <w:lang w:val="en-US"/>
          </w:rPr>
          <w:t xml:space="preserve">embodying </w:t>
        </w:r>
      </w:ins>
      <w:ins w:id="25" w:author="Zairi, Sofien" w:date="2019-11-18T16:18:00Z">
        <w:r w:rsidR="00F919CE">
          <w:rPr>
            <w:rFonts w:ascii="Calibri" w:hAnsi="Calibri" w:cs="Calibri"/>
            <w:sz w:val="22"/>
            <w:szCs w:val="22"/>
            <w:lang w:val="en-US"/>
          </w:rPr>
          <w:t xml:space="preserve">a handful </w:t>
        </w:r>
      </w:ins>
      <w:ins w:id="26" w:author="Zairi, Sofien" w:date="2019-11-18T16:26:00Z">
        <w:r w:rsidR="00250960">
          <w:rPr>
            <w:rFonts w:ascii="Calibri" w:hAnsi="Calibri" w:cs="Calibri"/>
            <w:sz w:val="22"/>
            <w:szCs w:val="22"/>
            <w:lang w:val="en-US"/>
          </w:rPr>
          <w:t xml:space="preserve">number of </w:t>
        </w:r>
      </w:ins>
      <w:ins w:id="27" w:author="Zairi, Sofien" w:date="2019-11-20T16:15:00Z">
        <w:r w:rsidR="001B01D9">
          <w:rPr>
            <w:rFonts w:ascii="Calibri" w:hAnsi="Calibri" w:cs="Calibri"/>
            <w:sz w:val="22"/>
            <w:szCs w:val="22"/>
            <w:lang w:val="en-US"/>
          </w:rPr>
          <w:t xml:space="preserve">new </w:t>
        </w:r>
      </w:ins>
      <w:ins w:id="28" w:author="Zairi, Sofien" w:date="2019-11-18T16:18:00Z">
        <w:r w:rsidR="00F919CE">
          <w:rPr>
            <w:rFonts w:ascii="Calibri" w:hAnsi="Calibri" w:cs="Calibri"/>
            <w:sz w:val="22"/>
            <w:szCs w:val="22"/>
            <w:lang w:val="en-US"/>
          </w:rPr>
          <w:t>technolog</w:t>
        </w:r>
      </w:ins>
      <w:ins w:id="29" w:author="Zairi, Sofien" w:date="2019-11-20T16:15:00Z">
        <w:r w:rsidR="001B01D9">
          <w:rPr>
            <w:rFonts w:ascii="Calibri" w:hAnsi="Calibri" w:cs="Calibri"/>
            <w:sz w:val="22"/>
            <w:szCs w:val="22"/>
            <w:lang w:val="en-US"/>
          </w:rPr>
          <w:t>ies</w:t>
        </w:r>
      </w:ins>
      <w:ins w:id="30" w:author="Zairi, Sofien" w:date="2019-11-18T16:18:00Z">
        <w:r w:rsidR="00F919CE">
          <w:rPr>
            <w:rFonts w:ascii="Calibri" w:hAnsi="Calibri" w:cs="Calibri"/>
            <w:sz w:val="22"/>
            <w:szCs w:val="22"/>
            <w:lang w:val="en-US"/>
          </w:rPr>
          <w:t xml:space="preserve"> stack</w:t>
        </w:r>
      </w:ins>
      <w:ins w:id="31" w:author="Zairi, Sofien" w:date="2019-11-20T16:15:00Z">
        <w:r w:rsidR="001B01D9">
          <w:rPr>
            <w:rFonts w:ascii="Calibri" w:hAnsi="Calibri" w:cs="Calibri"/>
            <w:sz w:val="22"/>
            <w:szCs w:val="22"/>
            <w:lang w:val="en-US"/>
          </w:rPr>
          <w:t>. The gateway</w:t>
        </w:r>
      </w:ins>
      <w:ins w:id="32" w:author="Zairi, Sofien" w:date="2019-11-20T16:32:00Z">
        <w:r w:rsidR="00786B42">
          <w:rPr>
            <w:rFonts w:ascii="Calibri" w:hAnsi="Calibri" w:cs="Calibri"/>
            <w:sz w:val="22"/>
            <w:szCs w:val="22"/>
            <w:lang w:val="en-US"/>
          </w:rPr>
          <w:t>s family of</w:t>
        </w:r>
      </w:ins>
      <w:ins w:id="33" w:author="Zairi, Sofien" w:date="2019-11-20T16:15:00Z">
        <w:r w:rsidR="001B01D9">
          <w:rPr>
            <w:rFonts w:ascii="Calibri" w:hAnsi="Calibri" w:cs="Calibri"/>
            <w:sz w:val="22"/>
            <w:szCs w:val="22"/>
            <w:lang w:val="en-US"/>
          </w:rPr>
          <w:t xml:space="preserve"> product</w:t>
        </w:r>
      </w:ins>
      <w:ins w:id="34" w:author="Zairi, Sofien" w:date="2019-11-20T16:32:00Z">
        <w:r w:rsidR="00786B42">
          <w:rPr>
            <w:rFonts w:ascii="Calibri" w:hAnsi="Calibri" w:cs="Calibri"/>
            <w:sz w:val="22"/>
            <w:szCs w:val="22"/>
            <w:lang w:val="en-US"/>
          </w:rPr>
          <w:t>s</w:t>
        </w:r>
      </w:ins>
      <w:ins w:id="35" w:author="Zairi, Sofien" w:date="2019-11-20T16:15:00Z">
        <w:r w:rsidR="001B01D9">
          <w:rPr>
            <w:rFonts w:ascii="Calibri" w:hAnsi="Calibri" w:cs="Calibri"/>
            <w:sz w:val="22"/>
            <w:szCs w:val="22"/>
            <w:lang w:val="en-US"/>
          </w:rPr>
          <w:t xml:space="preserve"> is </w:t>
        </w:r>
      </w:ins>
      <w:ins w:id="36" w:author="Zairi, Sofien" w:date="2019-11-20T16:19:00Z">
        <w:r w:rsidR="001B01D9">
          <w:rPr>
            <w:rFonts w:ascii="Calibri" w:hAnsi="Calibri" w:cs="Calibri"/>
            <w:sz w:val="22"/>
            <w:szCs w:val="22"/>
            <w:lang w:val="en-US"/>
          </w:rPr>
          <w:t xml:space="preserve">also </w:t>
        </w:r>
      </w:ins>
      <w:ins w:id="37" w:author="Zairi, Sofien" w:date="2019-11-20T16:14:00Z">
        <w:r w:rsidR="001B01D9">
          <w:rPr>
            <w:rFonts w:ascii="Calibri" w:hAnsi="Calibri" w:cs="Calibri"/>
            <w:sz w:val="22"/>
            <w:szCs w:val="22"/>
            <w:lang w:val="en-US"/>
          </w:rPr>
          <w:t>feature</w:t>
        </w:r>
      </w:ins>
      <w:del w:id="38" w:author="Zairi, Sofien" w:date="2019-11-18T16:17:00Z">
        <w:r w:rsidR="00F919CE" w:rsidDel="00F919CE">
          <w:rPr>
            <w:rFonts w:ascii="Calibri" w:hAnsi="Calibri" w:cs="Calibri"/>
            <w:sz w:val="22"/>
            <w:szCs w:val="22"/>
          </w:rPr>
          <w:delText xml:space="preserve"> The Stream gateways implement</w:delText>
        </w:r>
      </w:del>
      <w:ins w:id="39" w:author="Zairi, Sofien" w:date="2019-11-18T16:20:00Z">
        <w:r w:rsidR="00250960">
          <w:rPr>
            <w:rFonts w:ascii="Calibri" w:hAnsi="Calibri" w:cs="Calibri"/>
            <w:sz w:val="22"/>
            <w:szCs w:val="22"/>
          </w:rPr>
          <w:t xml:space="preserve"> </w:t>
        </w:r>
      </w:ins>
      <w:ins w:id="40" w:author="Zairi, Sofien" w:date="2019-11-20T16:16:00Z">
        <w:r w:rsidR="001B01D9">
          <w:rPr>
            <w:rFonts w:ascii="Calibri" w:hAnsi="Calibri" w:cs="Calibri"/>
            <w:sz w:val="22"/>
            <w:szCs w:val="22"/>
          </w:rPr>
          <w:t xml:space="preserve">reach in term of functional content </w:t>
        </w:r>
      </w:ins>
      <w:ins w:id="41" w:author="Zairi, Sofien" w:date="2019-11-20T16:17:00Z">
        <w:r w:rsidR="001B01D9">
          <w:rPr>
            <w:rFonts w:ascii="Calibri" w:hAnsi="Calibri" w:cs="Calibri"/>
            <w:sz w:val="22"/>
            <w:szCs w:val="22"/>
          </w:rPr>
          <w:t>incorporating various exch</w:t>
        </w:r>
      </w:ins>
      <w:ins w:id="42" w:author="Zairi, Sofien" w:date="2019-11-20T16:18:00Z">
        <w:r w:rsidR="001B01D9">
          <w:rPr>
            <w:rFonts w:ascii="Calibri" w:hAnsi="Calibri" w:cs="Calibri"/>
            <w:sz w:val="22"/>
            <w:szCs w:val="22"/>
          </w:rPr>
          <w:t xml:space="preserve">ange Workflow </w:t>
        </w:r>
      </w:ins>
      <w:ins w:id="43" w:author="Zairi, Sofien" w:date="2019-11-20T16:17:00Z">
        <w:r w:rsidR="001B01D9">
          <w:rPr>
            <w:rFonts w:ascii="Calibri" w:hAnsi="Calibri" w:cs="Calibri"/>
            <w:sz w:val="22"/>
            <w:szCs w:val="22"/>
          </w:rPr>
          <w:t>APIs</w:t>
        </w:r>
      </w:ins>
      <w:ins w:id="44" w:author="Zairi, Sofien" w:date="2019-11-20T16:18:00Z">
        <w:r w:rsidR="001B01D9">
          <w:rPr>
            <w:rFonts w:ascii="Calibri" w:hAnsi="Calibri" w:cs="Calibri"/>
            <w:sz w:val="22"/>
            <w:szCs w:val="22"/>
          </w:rPr>
          <w:t xml:space="preserve"> and validation rules</w:t>
        </w:r>
      </w:ins>
      <w:ins w:id="45" w:author="Zairi, Sofien" w:date="2019-11-20T16:17:00Z">
        <w:r w:rsidR="001B01D9">
          <w:rPr>
            <w:rFonts w:ascii="Calibri" w:hAnsi="Calibri" w:cs="Calibri"/>
            <w:sz w:val="22"/>
            <w:szCs w:val="22"/>
          </w:rPr>
          <w:t>.</w:t>
        </w:r>
      </w:ins>
      <w:del w:id="46" w:author="Zairi, Sofien" w:date="2019-11-18T16:17:00Z">
        <w:r w:rsidR="00F919CE" w:rsidDel="00F919CE">
          <w:rPr>
            <w:rFonts w:ascii="Calibri" w:hAnsi="Calibri" w:cs="Calibri"/>
            <w:sz w:val="22"/>
            <w:szCs w:val="22"/>
          </w:rPr>
          <w:delText xml:space="preserve"> </w:delText>
        </w:r>
      </w:del>
    </w:p>
    <w:p w14:paraId="2F7C6F7D" w14:textId="7F6F63BE" w:rsidR="00250960" w:rsidRDefault="00250960" w:rsidP="00946987">
      <w:pPr>
        <w:autoSpaceDE w:val="0"/>
        <w:autoSpaceDN w:val="0"/>
        <w:adjustRightInd w:val="0"/>
        <w:spacing w:line="360" w:lineRule="atLeast"/>
        <w:rPr>
          <w:ins w:id="47" w:author="Zairi, Sofien" w:date="2019-11-18T16:24:00Z"/>
          <w:rFonts w:ascii="Calibri" w:hAnsi="Calibri" w:cs="Calibri"/>
          <w:sz w:val="22"/>
          <w:szCs w:val="22"/>
        </w:rPr>
      </w:pPr>
      <w:ins w:id="48" w:author="Zairi, Sofien" w:date="2019-11-18T16:27:00Z">
        <w:r>
          <w:rPr>
            <w:rFonts w:ascii="Calibri" w:hAnsi="Calibri" w:cs="Calibri"/>
            <w:sz w:val="22"/>
            <w:szCs w:val="22"/>
          </w:rPr>
          <w:t xml:space="preserve">These Stream Gateways are connecting financial institutions to trade clearing organisations </w:t>
        </w:r>
      </w:ins>
      <w:ins w:id="49" w:author="Zairi, Sofien" w:date="2019-11-18T16:28:00Z">
        <w:r>
          <w:rPr>
            <w:rFonts w:ascii="Calibri" w:hAnsi="Calibri" w:cs="Calibri"/>
            <w:sz w:val="22"/>
            <w:szCs w:val="22"/>
          </w:rPr>
          <w:t xml:space="preserve">to help them manage their transactions </w:t>
        </w:r>
      </w:ins>
      <w:ins w:id="50" w:author="Zairi, Sofien" w:date="2019-11-18T17:20:00Z">
        <w:r w:rsidR="00CE4370">
          <w:rPr>
            <w:rFonts w:ascii="Calibri" w:hAnsi="Calibri" w:cs="Calibri"/>
            <w:sz w:val="22"/>
            <w:szCs w:val="22"/>
          </w:rPr>
          <w:t xml:space="preserve">and </w:t>
        </w:r>
      </w:ins>
      <w:ins w:id="51" w:author="Zairi, Sofien" w:date="2019-11-18T16:29:00Z">
        <w:r>
          <w:rPr>
            <w:rFonts w:ascii="Calibri" w:hAnsi="Calibri" w:cs="Calibri"/>
            <w:sz w:val="22"/>
            <w:szCs w:val="22"/>
          </w:rPr>
          <w:t xml:space="preserve">clearing operations </w:t>
        </w:r>
      </w:ins>
      <w:ins w:id="52" w:author="Zairi, Sofien" w:date="2019-11-18T16:28:00Z">
        <w:r>
          <w:rPr>
            <w:rFonts w:ascii="Calibri" w:hAnsi="Calibri" w:cs="Calibri"/>
            <w:sz w:val="22"/>
            <w:szCs w:val="22"/>
          </w:rPr>
          <w:t xml:space="preserve">in </w:t>
        </w:r>
      </w:ins>
      <w:ins w:id="53" w:author="Zairi, Sofien" w:date="2019-11-18T16:29:00Z">
        <w:r>
          <w:rPr>
            <w:rFonts w:ascii="Calibri" w:hAnsi="Calibri" w:cs="Calibri"/>
            <w:sz w:val="22"/>
            <w:szCs w:val="22"/>
          </w:rPr>
          <w:t xml:space="preserve">a </w:t>
        </w:r>
      </w:ins>
      <w:ins w:id="54" w:author="Zairi, Sofien" w:date="2019-11-18T16:28:00Z">
        <w:r>
          <w:rPr>
            <w:rFonts w:ascii="Calibri" w:hAnsi="Calibri" w:cs="Calibri"/>
            <w:sz w:val="22"/>
            <w:szCs w:val="22"/>
          </w:rPr>
          <w:t>better way.</w:t>
        </w:r>
      </w:ins>
    </w:p>
    <w:p w14:paraId="1B621E1A" w14:textId="1E975AA0"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sz w:val="22"/>
          <w:szCs w:val="22"/>
        </w:rPr>
        <w:t xml:space="preserve">For help on product knowledge use </w:t>
      </w:r>
      <w:hyperlink r:id="rId10" w:history="1">
        <w:r w:rsidRPr="009C7ED8">
          <w:rPr>
            <w:rFonts w:ascii="Calibri" w:hAnsi="Calibri" w:cs="Calibri"/>
            <w:color w:val="0000E9"/>
            <w:sz w:val="22"/>
            <w:szCs w:val="22"/>
            <w:u w:val="single" w:color="0000E9"/>
          </w:rPr>
          <w:t>https://eas.fnis.com/eas/catalog/index.php</w:t>
        </w:r>
      </w:hyperlink>
    </w:p>
    <w:p w14:paraId="1E2979AE"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382DBE76"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4DF07BD3" w14:textId="77777777"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b/>
          <w:bCs/>
          <w:sz w:val="22"/>
          <w:szCs w:val="22"/>
          <w:u w:val="single"/>
        </w:rPr>
        <w:t>What you will be doing</w:t>
      </w:r>
    </w:p>
    <w:p w14:paraId="5D222F84" w14:textId="1C4295C9" w:rsidR="00066E81" w:rsidRPr="009C7ED8" w:rsidRDefault="001B01D9" w:rsidP="001B01D9">
      <w:pPr>
        <w:autoSpaceDE w:val="0"/>
        <w:autoSpaceDN w:val="0"/>
        <w:adjustRightInd w:val="0"/>
        <w:spacing w:line="360" w:lineRule="atLeast"/>
        <w:rPr>
          <w:rFonts w:ascii="Times" w:hAnsi="Times" w:cs="Times"/>
          <w:sz w:val="22"/>
          <w:szCs w:val="22"/>
        </w:rPr>
        <w:pPrChange w:id="55" w:author="Zairi, Sofien" w:date="2019-11-20T16:20:00Z">
          <w:pPr>
            <w:autoSpaceDE w:val="0"/>
            <w:autoSpaceDN w:val="0"/>
            <w:adjustRightInd w:val="0"/>
            <w:spacing w:line="360" w:lineRule="atLeast"/>
          </w:pPr>
        </w:pPrChange>
      </w:pPr>
      <w:ins w:id="56" w:author="Zairi, Sofien" w:date="2019-11-20T16:21:00Z">
        <w:r>
          <w:rPr>
            <w:rFonts w:ascii="Times" w:hAnsi="Times" w:cs="Times"/>
            <w:sz w:val="22"/>
            <w:szCs w:val="22"/>
          </w:rPr>
          <w:t>As a QA consultant y</w:t>
        </w:r>
      </w:ins>
      <w:ins w:id="57" w:author="Zairi, Sofien" w:date="2019-11-18T17:20:00Z">
        <w:r w:rsidR="00CE4370">
          <w:rPr>
            <w:rFonts w:ascii="Times" w:hAnsi="Times" w:cs="Times"/>
            <w:sz w:val="22"/>
            <w:szCs w:val="22"/>
          </w:rPr>
          <w:t xml:space="preserve">ou will </w:t>
        </w:r>
      </w:ins>
      <w:ins w:id="58" w:author="Zairi, Sofien" w:date="2019-11-20T16:20:00Z">
        <w:r>
          <w:rPr>
            <w:rFonts w:ascii="Times" w:hAnsi="Times" w:cs="Times"/>
            <w:sz w:val="22"/>
            <w:szCs w:val="22"/>
          </w:rPr>
          <w:t xml:space="preserve">need to </w:t>
        </w:r>
      </w:ins>
      <w:ins w:id="59" w:author="Zairi, Sofien" w:date="2019-11-20T16:21:00Z">
        <w:r>
          <w:rPr>
            <w:rFonts w:ascii="Times" w:hAnsi="Times" w:cs="Times"/>
            <w:sz w:val="22"/>
            <w:szCs w:val="22"/>
          </w:rPr>
          <w:t>pick up QA</w:t>
        </w:r>
      </w:ins>
      <w:ins w:id="60" w:author="Zairi, Sofien" w:date="2019-11-20T16:20:00Z">
        <w:r>
          <w:rPr>
            <w:rFonts w:ascii="Times" w:hAnsi="Times" w:cs="Times"/>
            <w:sz w:val="22"/>
            <w:szCs w:val="22"/>
          </w:rPr>
          <w:t xml:space="preserve"> processes quickly and </w:t>
        </w:r>
      </w:ins>
      <w:ins w:id="61" w:author="Zairi, Sofien" w:date="2019-11-20T16:22:00Z">
        <w:r>
          <w:rPr>
            <w:rFonts w:ascii="Times" w:hAnsi="Times" w:cs="Times"/>
            <w:sz w:val="22"/>
            <w:szCs w:val="22"/>
          </w:rPr>
          <w:t xml:space="preserve">you will </w:t>
        </w:r>
      </w:ins>
      <w:ins w:id="62" w:author="Zairi, Sofien" w:date="2019-11-20T16:20:00Z">
        <w:r>
          <w:rPr>
            <w:rFonts w:ascii="Times" w:hAnsi="Times" w:cs="Times"/>
            <w:sz w:val="22"/>
            <w:szCs w:val="22"/>
          </w:rPr>
          <w:t xml:space="preserve">be </w:t>
        </w:r>
      </w:ins>
      <w:ins w:id="63" w:author="Zairi, Sofien" w:date="2019-11-20T16:22:00Z">
        <w:r>
          <w:rPr>
            <w:rFonts w:ascii="Times" w:hAnsi="Times" w:cs="Times"/>
            <w:sz w:val="22"/>
            <w:szCs w:val="22"/>
          </w:rPr>
          <w:t xml:space="preserve">able to use </w:t>
        </w:r>
      </w:ins>
      <w:ins w:id="64" w:author="Zairi, Sofien" w:date="2019-11-20T16:20:00Z">
        <w:r>
          <w:rPr>
            <w:rFonts w:ascii="Times" w:hAnsi="Times" w:cs="Times"/>
            <w:sz w:val="22"/>
            <w:szCs w:val="22"/>
          </w:rPr>
          <w:t>them to design and improve existing Test Plans for different exchange markets</w:t>
        </w:r>
      </w:ins>
      <w:ins w:id="65" w:author="Zairi, Sofien" w:date="2019-11-18T16:42:00Z">
        <w:r w:rsidR="00F90C14">
          <w:rPr>
            <w:rFonts w:ascii="Times" w:hAnsi="Times" w:cs="Times"/>
            <w:sz w:val="22"/>
            <w:szCs w:val="22"/>
          </w:rPr>
          <w:t>.</w:t>
        </w:r>
      </w:ins>
    </w:p>
    <w:p w14:paraId="77A1E214" w14:textId="18D3097E" w:rsidR="00335451" w:rsidRPr="009C7ED8" w:rsidRDefault="00946987" w:rsidP="00946987">
      <w:pPr>
        <w:autoSpaceDE w:val="0"/>
        <w:autoSpaceDN w:val="0"/>
        <w:adjustRightInd w:val="0"/>
        <w:spacing w:line="360" w:lineRule="atLeast"/>
        <w:rPr>
          <w:rFonts w:ascii="Times" w:hAnsi="Times" w:cs="Times"/>
          <w:sz w:val="22"/>
          <w:szCs w:val="22"/>
        </w:rPr>
      </w:pPr>
      <w:del w:id="66" w:author="Zairi, Sofien" w:date="2019-11-18T16:43:00Z">
        <w:r w:rsidRPr="009C7ED8" w:rsidDel="00503BE2">
          <w:rPr>
            <w:rFonts w:ascii="Calibri" w:hAnsi="Calibri" w:cs="Calibri"/>
            <w:color w:val="FB0007"/>
            <w:sz w:val="22"/>
            <w:szCs w:val="22"/>
          </w:rPr>
          <w:delText xml:space="preserve">Short paragraph about the role. No more than 5 lines.  </w:delText>
        </w:r>
      </w:del>
    </w:p>
    <w:p w14:paraId="276D7A0A" w14:textId="65FDAE02" w:rsidR="00946987" w:rsidRPr="009C7ED8" w:rsidDel="00503BE2" w:rsidRDefault="00946987" w:rsidP="00946987">
      <w:pPr>
        <w:autoSpaceDE w:val="0"/>
        <w:autoSpaceDN w:val="0"/>
        <w:adjustRightInd w:val="0"/>
        <w:spacing w:line="360" w:lineRule="atLeast"/>
        <w:rPr>
          <w:del w:id="67" w:author="Zairi, Sofien" w:date="2019-11-18T16:43:00Z"/>
          <w:rFonts w:ascii="Times" w:hAnsi="Times" w:cs="Times"/>
          <w:sz w:val="22"/>
          <w:szCs w:val="22"/>
        </w:rPr>
      </w:pPr>
      <w:del w:id="68" w:author="Zairi, Sofien" w:date="2019-11-18T16:43:00Z">
        <w:r w:rsidRPr="009C7ED8" w:rsidDel="00503BE2">
          <w:rPr>
            <w:rFonts w:ascii="Calibri" w:hAnsi="Calibri" w:cs="Calibri"/>
            <w:color w:val="FB0007"/>
            <w:sz w:val="22"/>
            <w:szCs w:val="22"/>
          </w:rPr>
          <w:delText>Use YOU, to make the description relatable.</w:delText>
        </w:r>
      </w:del>
    </w:p>
    <w:p w14:paraId="2DEFA27B" w14:textId="1419C2CF" w:rsidR="00946987" w:rsidDel="002B3A49" w:rsidRDefault="00946987" w:rsidP="00946987">
      <w:pPr>
        <w:autoSpaceDE w:val="0"/>
        <w:autoSpaceDN w:val="0"/>
        <w:adjustRightInd w:val="0"/>
        <w:spacing w:line="360" w:lineRule="atLeast"/>
        <w:rPr>
          <w:del w:id="69" w:author="Zairi, Sofien" w:date="2019-11-18T16:46:00Z"/>
          <w:rFonts w:ascii="Times" w:hAnsi="Times" w:cs="Times"/>
          <w:sz w:val="22"/>
          <w:szCs w:val="22"/>
        </w:rPr>
      </w:pPr>
      <w:del w:id="70" w:author="Zairi, Sofien" w:date="2019-11-18T16:46:00Z">
        <w:r w:rsidRPr="009C7ED8" w:rsidDel="002B3A49">
          <w:rPr>
            <w:rFonts w:ascii="Calibri" w:hAnsi="Calibri" w:cs="Calibri"/>
            <w:color w:val="FB0007"/>
            <w:sz w:val="22"/>
            <w:szCs w:val="22"/>
          </w:rPr>
          <w:delText xml:space="preserve">Remove any jargon. </w:delText>
        </w:r>
      </w:del>
      <w:ins w:id="71" w:author="Zairi, Sofien" w:date="2019-11-18T16:47:00Z">
        <w:r w:rsidR="002B3A49">
          <w:rPr>
            <w:rFonts w:ascii="Times" w:hAnsi="Times" w:cs="Times"/>
            <w:sz w:val="22"/>
            <w:szCs w:val="22"/>
          </w:rPr>
          <w:t>Tasks include:</w:t>
        </w:r>
      </w:ins>
    </w:p>
    <w:p w14:paraId="3B533081" w14:textId="77777777" w:rsidR="002B3A49" w:rsidRPr="009C7ED8" w:rsidRDefault="002B3A49" w:rsidP="00946987">
      <w:pPr>
        <w:autoSpaceDE w:val="0"/>
        <w:autoSpaceDN w:val="0"/>
        <w:adjustRightInd w:val="0"/>
        <w:spacing w:line="360" w:lineRule="atLeast"/>
        <w:rPr>
          <w:ins w:id="72" w:author="Zairi, Sofien" w:date="2019-11-18T16:47:00Z"/>
          <w:rFonts w:ascii="Times" w:hAnsi="Times" w:cs="Times"/>
          <w:sz w:val="22"/>
          <w:szCs w:val="22"/>
        </w:rPr>
      </w:pPr>
    </w:p>
    <w:p w14:paraId="5D392226" w14:textId="49610F26" w:rsidR="00946987" w:rsidRDefault="007669CC" w:rsidP="002B3A49">
      <w:pPr>
        <w:pStyle w:val="ListParagraph"/>
        <w:numPr>
          <w:ilvl w:val="0"/>
          <w:numId w:val="1"/>
        </w:numPr>
        <w:autoSpaceDE w:val="0"/>
        <w:autoSpaceDN w:val="0"/>
        <w:adjustRightInd w:val="0"/>
        <w:spacing w:line="360" w:lineRule="atLeast"/>
        <w:rPr>
          <w:ins w:id="73" w:author="Zairi, Sofien" w:date="2019-11-20T16:23:00Z"/>
          <w:rFonts w:ascii="Times" w:hAnsi="Times" w:cs="Times"/>
          <w:sz w:val="22"/>
          <w:szCs w:val="22"/>
        </w:rPr>
      </w:pPr>
      <w:ins w:id="74" w:author="Zairi, Sofien" w:date="2019-11-20T16:23:00Z">
        <w:r>
          <w:rPr>
            <w:rFonts w:ascii="Times" w:hAnsi="Times" w:cs="Times"/>
            <w:sz w:val="22"/>
            <w:szCs w:val="22"/>
          </w:rPr>
          <w:t>Plan for Quality management</w:t>
        </w:r>
      </w:ins>
    </w:p>
    <w:p w14:paraId="2B8F005E" w14:textId="06C19FB3" w:rsidR="007669CC" w:rsidRDefault="007669CC" w:rsidP="002B3A49">
      <w:pPr>
        <w:pStyle w:val="ListParagraph"/>
        <w:numPr>
          <w:ilvl w:val="0"/>
          <w:numId w:val="1"/>
        </w:numPr>
        <w:autoSpaceDE w:val="0"/>
        <w:autoSpaceDN w:val="0"/>
        <w:adjustRightInd w:val="0"/>
        <w:spacing w:line="360" w:lineRule="atLeast"/>
        <w:rPr>
          <w:ins w:id="75" w:author="Zairi, Sofien" w:date="2019-11-20T16:25:00Z"/>
          <w:rFonts w:ascii="Times" w:hAnsi="Times" w:cs="Times"/>
          <w:sz w:val="22"/>
          <w:szCs w:val="22"/>
        </w:rPr>
      </w:pPr>
      <w:ins w:id="76" w:author="Zairi, Sofien" w:date="2019-11-20T16:23:00Z">
        <w:r>
          <w:rPr>
            <w:rFonts w:ascii="Times" w:hAnsi="Times" w:cs="Times"/>
            <w:sz w:val="22"/>
            <w:szCs w:val="22"/>
          </w:rPr>
          <w:t xml:space="preserve">Translate </w:t>
        </w:r>
      </w:ins>
      <w:ins w:id="77" w:author="Zairi, Sofien" w:date="2019-11-20T16:24:00Z">
        <w:r>
          <w:rPr>
            <w:rFonts w:ascii="Times" w:hAnsi="Times" w:cs="Times"/>
            <w:sz w:val="22"/>
            <w:szCs w:val="22"/>
          </w:rPr>
          <w:t xml:space="preserve">feature </w:t>
        </w:r>
      </w:ins>
      <w:ins w:id="78" w:author="Zairi, Sofien" w:date="2019-11-20T16:23:00Z">
        <w:r>
          <w:rPr>
            <w:rFonts w:ascii="Times" w:hAnsi="Times" w:cs="Times"/>
            <w:sz w:val="22"/>
            <w:szCs w:val="22"/>
          </w:rPr>
          <w:t xml:space="preserve">requirement into quality </w:t>
        </w:r>
      </w:ins>
      <w:ins w:id="79" w:author="Zairi, Sofien" w:date="2019-11-20T16:24:00Z">
        <w:r>
          <w:rPr>
            <w:rFonts w:ascii="Times" w:hAnsi="Times" w:cs="Times"/>
            <w:sz w:val="22"/>
            <w:szCs w:val="22"/>
          </w:rPr>
          <w:t xml:space="preserve">plan including </w:t>
        </w:r>
      </w:ins>
      <w:ins w:id="80" w:author="Zairi, Sofien" w:date="2019-11-20T16:25:00Z">
        <w:r>
          <w:rPr>
            <w:rFonts w:ascii="Times" w:hAnsi="Times" w:cs="Times"/>
            <w:sz w:val="22"/>
            <w:szCs w:val="22"/>
          </w:rPr>
          <w:t>d</w:t>
        </w:r>
      </w:ins>
      <w:ins w:id="81" w:author="Zairi, Sofien" w:date="2019-11-20T16:24:00Z">
        <w:r>
          <w:rPr>
            <w:rFonts w:ascii="Times" w:hAnsi="Times" w:cs="Times"/>
            <w:sz w:val="22"/>
            <w:szCs w:val="22"/>
          </w:rPr>
          <w:t>esign of Test C</w:t>
        </w:r>
      </w:ins>
      <w:ins w:id="82" w:author="Zairi, Sofien" w:date="2019-11-20T16:25:00Z">
        <w:r>
          <w:rPr>
            <w:rFonts w:ascii="Times" w:hAnsi="Times" w:cs="Times"/>
            <w:sz w:val="22"/>
            <w:szCs w:val="22"/>
          </w:rPr>
          <w:t>ases</w:t>
        </w:r>
      </w:ins>
    </w:p>
    <w:p w14:paraId="4D185438" w14:textId="0D92AA55" w:rsidR="007669CC" w:rsidRDefault="007669CC" w:rsidP="002B3A49">
      <w:pPr>
        <w:pStyle w:val="ListParagraph"/>
        <w:numPr>
          <w:ilvl w:val="0"/>
          <w:numId w:val="1"/>
        </w:numPr>
        <w:autoSpaceDE w:val="0"/>
        <w:autoSpaceDN w:val="0"/>
        <w:adjustRightInd w:val="0"/>
        <w:spacing w:line="360" w:lineRule="atLeast"/>
        <w:rPr>
          <w:ins w:id="83" w:author="Zairi, Sofien" w:date="2019-11-20T16:28:00Z"/>
          <w:rFonts w:ascii="Times" w:hAnsi="Times" w:cs="Times"/>
          <w:sz w:val="22"/>
          <w:szCs w:val="22"/>
        </w:rPr>
      </w:pPr>
      <w:ins w:id="84" w:author="Zairi, Sofien" w:date="2019-11-20T16:26:00Z">
        <w:r>
          <w:rPr>
            <w:rFonts w:ascii="Times" w:hAnsi="Times" w:cs="Times"/>
            <w:sz w:val="22"/>
            <w:szCs w:val="22"/>
          </w:rPr>
          <w:t>Perform validation as per Test Plan</w:t>
        </w:r>
      </w:ins>
    </w:p>
    <w:p w14:paraId="4E9D343A" w14:textId="5CD14380" w:rsidR="00A73941" w:rsidRDefault="00A73941" w:rsidP="002B3A49">
      <w:pPr>
        <w:pStyle w:val="ListParagraph"/>
        <w:numPr>
          <w:ilvl w:val="0"/>
          <w:numId w:val="1"/>
        </w:numPr>
        <w:autoSpaceDE w:val="0"/>
        <w:autoSpaceDN w:val="0"/>
        <w:adjustRightInd w:val="0"/>
        <w:spacing w:line="360" w:lineRule="atLeast"/>
        <w:rPr>
          <w:ins w:id="85" w:author="Zairi, Sofien" w:date="2019-11-20T16:26:00Z"/>
          <w:rFonts w:ascii="Times" w:hAnsi="Times" w:cs="Times"/>
          <w:sz w:val="22"/>
          <w:szCs w:val="22"/>
        </w:rPr>
      </w:pPr>
      <w:ins w:id="86" w:author="Zairi, Sofien" w:date="2019-11-20T16:29:00Z">
        <w:r>
          <w:rPr>
            <w:rFonts w:ascii="Times" w:hAnsi="Times" w:cs="Times"/>
            <w:sz w:val="22"/>
            <w:szCs w:val="22"/>
          </w:rPr>
          <w:t xml:space="preserve">Become familiar </w:t>
        </w:r>
      </w:ins>
      <w:ins w:id="87" w:author="Zairi, Sofien" w:date="2019-11-20T16:30:00Z">
        <w:r>
          <w:rPr>
            <w:rFonts w:ascii="Times" w:hAnsi="Times" w:cs="Times"/>
            <w:sz w:val="22"/>
            <w:szCs w:val="22"/>
          </w:rPr>
          <w:t xml:space="preserve">and autonomous </w:t>
        </w:r>
      </w:ins>
      <w:ins w:id="88" w:author="Zairi, Sofien" w:date="2019-11-20T16:29:00Z">
        <w:r>
          <w:rPr>
            <w:rFonts w:ascii="Times" w:hAnsi="Times" w:cs="Times"/>
            <w:sz w:val="22"/>
            <w:szCs w:val="22"/>
          </w:rPr>
          <w:t>with</w:t>
        </w:r>
      </w:ins>
      <w:ins w:id="89" w:author="Zairi, Sofien" w:date="2019-11-20T16:28:00Z">
        <w:r>
          <w:rPr>
            <w:rFonts w:ascii="Times" w:hAnsi="Times" w:cs="Times"/>
            <w:sz w:val="22"/>
            <w:szCs w:val="22"/>
          </w:rPr>
          <w:t xml:space="preserve"> diagnostics </w:t>
        </w:r>
      </w:ins>
      <w:ins w:id="90" w:author="Zairi, Sofien" w:date="2019-11-20T16:30:00Z">
        <w:r>
          <w:rPr>
            <w:rFonts w:ascii="Times" w:hAnsi="Times" w:cs="Times"/>
            <w:sz w:val="22"/>
            <w:szCs w:val="22"/>
          </w:rPr>
          <w:t>of deployment and set up issues</w:t>
        </w:r>
      </w:ins>
    </w:p>
    <w:p w14:paraId="449B05C1" w14:textId="7442BCD9" w:rsidR="007669CC" w:rsidRDefault="007669CC" w:rsidP="002B3A49">
      <w:pPr>
        <w:pStyle w:val="ListParagraph"/>
        <w:numPr>
          <w:ilvl w:val="0"/>
          <w:numId w:val="1"/>
        </w:numPr>
        <w:autoSpaceDE w:val="0"/>
        <w:autoSpaceDN w:val="0"/>
        <w:adjustRightInd w:val="0"/>
        <w:spacing w:line="360" w:lineRule="atLeast"/>
        <w:rPr>
          <w:ins w:id="91" w:author="Zairi, Sofien" w:date="2019-11-20T16:26:00Z"/>
          <w:rFonts w:ascii="Times" w:hAnsi="Times" w:cs="Times"/>
          <w:sz w:val="22"/>
          <w:szCs w:val="22"/>
        </w:rPr>
      </w:pPr>
      <w:ins w:id="92" w:author="Zairi, Sofien" w:date="2019-11-20T16:26:00Z">
        <w:r>
          <w:rPr>
            <w:rFonts w:ascii="Times" w:hAnsi="Times" w:cs="Times"/>
            <w:sz w:val="22"/>
            <w:szCs w:val="22"/>
          </w:rPr>
          <w:t>Be able to script automated Test Cases when needed to</w:t>
        </w:r>
      </w:ins>
    </w:p>
    <w:p w14:paraId="3F53C5B8" w14:textId="2DA37DDA" w:rsidR="007669CC" w:rsidRDefault="007669CC" w:rsidP="002B3A49">
      <w:pPr>
        <w:pStyle w:val="ListParagraph"/>
        <w:numPr>
          <w:ilvl w:val="0"/>
          <w:numId w:val="1"/>
        </w:numPr>
        <w:autoSpaceDE w:val="0"/>
        <w:autoSpaceDN w:val="0"/>
        <w:adjustRightInd w:val="0"/>
        <w:spacing w:line="360" w:lineRule="atLeast"/>
        <w:rPr>
          <w:ins w:id="93" w:author="Zairi, Sofien" w:date="2019-11-20T16:34:00Z"/>
          <w:rFonts w:ascii="Times" w:hAnsi="Times" w:cs="Times"/>
          <w:sz w:val="22"/>
          <w:szCs w:val="22"/>
        </w:rPr>
      </w:pPr>
      <w:ins w:id="94" w:author="Zairi, Sofien" w:date="2019-11-20T16:26:00Z">
        <w:r>
          <w:rPr>
            <w:rFonts w:ascii="Times" w:hAnsi="Times" w:cs="Times"/>
            <w:sz w:val="22"/>
            <w:szCs w:val="22"/>
          </w:rPr>
          <w:t>Provide quality reports and analysis</w:t>
        </w:r>
      </w:ins>
    </w:p>
    <w:p w14:paraId="741FDBD3" w14:textId="6D8AF5F1" w:rsidR="00B97541" w:rsidRDefault="00B97541" w:rsidP="002B3A49">
      <w:pPr>
        <w:pStyle w:val="ListParagraph"/>
        <w:numPr>
          <w:ilvl w:val="0"/>
          <w:numId w:val="1"/>
        </w:numPr>
        <w:autoSpaceDE w:val="0"/>
        <w:autoSpaceDN w:val="0"/>
        <w:adjustRightInd w:val="0"/>
        <w:spacing w:line="360" w:lineRule="atLeast"/>
        <w:rPr>
          <w:ins w:id="95" w:author="Zairi, Sofien" w:date="2019-11-20T16:26:00Z"/>
          <w:rFonts w:ascii="Times" w:hAnsi="Times" w:cs="Times"/>
          <w:sz w:val="22"/>
          <w:szCs w:val="22"/>
        </w:rPr>
      </w:pPr>
      <w:ins w:id="96" w:author="Zairi, Sofien" w:date="2019-11-20T16:34:00Z">
        <w:r>
          <w:rPr>
            <w:rFonts w:ascii="Times" w:hAnsi="Times" w:cs="Times"/>
            <w:sz w:val="22"/>
            <w:szCs w:val="22"/>
          </w:rPr>
          <w:t>Attend and actively contribute to the Agile Sprint ceremonies</w:t>
        </w:r>
      </w:ins>
    </w:p>
    <w:p w14:paraId="1ED8D31E" w14:textId="43ECA2A6" w:rsidR="00906418" w:rsidDel="00A73941" w:rsidRDefault="007669CC" w:rsidP="007669CC">
      <w:pPr>
        <w:pStyle w:val="ListParagraph"/>
        <w:numPr>
          <w:ilvl w:val="0"/>
          <w:numId w:val="1"/>
        </w:numPr>
        <w:autoSpaceDE w:val="0"/>
        <w:autoSpaceDN w:val="0"/>
        <w:adjustRightInd w:val="0"/>
        <w:spacing w:line="360" w:lineRule="atLeast"/>
        <w:rPr>
          <w:del w:id="97" w:author="Zairi, Sofien" w:date="2019-11-18T17:10:00Z"/>
          <w:rFonts w:ascii="Times" w:hAnsi="Times" w:cs="Times"/>
          <w:sz w:val="22"/>
          <w:szCs w:val="22"/>
        </w:rPr>
      </w:pPr>
      <w:ins w:id="98" w:author="Zairi, Sofien" w:date="2019-11-20T16:26:00Z">
        <w:r>
          <w:rPr>
            <w:rFonts w:ascii="Times" w:hAnsi="Times" w:cs="Times"/>
            <w:sz w:val="22"/>
            <w:szCs w:val="22"/>
          </w:rPr>
          <w:t xml:space="preserve">Perform RCA </w:t>
        </w:r>
      </w:ins>
      <w:ins w:id="99" w:author="Zairi, Sofien" w:date="2019-11-20T16:27:00Z">
        <w:r>
          <w:rPr>
            <w:rFonts w:ascii="Times" w:hAnsi="Times" w:cs="Times"/>
            <w:sz w:val="22"/>
            <w:szCs w:val="22"/>
          </w:rPr>
          <w:t>for preventive and corrective actions</w:t>
        </w:r>
      </w:ins>
    </w:p>
    <w:p w14:paraId="2119177B" w14:textId="7FD476E7" w:rsidR="00007FCD" w:rsidRPr="00A73941" w:rsidRDefault="00007FCD" w:rsidP="00A73941">
      <w:pPr>
        <w:pStyle w:val="ListParagraph"/>
        <w:numPr>
          <w:ilvl w:val="0"/>
          <w:numId w:val="1"/>
        </w:numPr>
        <w:autoSpaceDE w:val="0"/>
        <w:autoSpaceDN w:val="0"/>
        <w:adjustRightInd w:val="0"/>
        <w:spacing w:line="360" w:lineRule="atLeast"/>
        <w:rPr>
          <w:ins w:id="100" w:author="Zairi, Sofien" w:date="2019-11-18T17:10:00Z"/>
          <w:rFonts w:ascii="Times" w:hAnsi="Times" w:cs="Times"/>
          <w:sz w:val="22"/>
          <w:szCs w:val="22"/>
          <w:rPrChange w:id="101" w:author="Zairi, Sofien" w:date="2019-11-20T16:29:00Z">
            <w:rPr>
              <w:ins w:id="102" w:author="Zairi, Sofien" w:date="2019-11-18T17:10:00Z"/>
            </w:rPr>
          </w:rPrChange>
        </w:rPr>
        <w:pPrChange w:id="103" w:author="Zairi, Sofien" w:date="2019-11-20T16:29:00Z">
          <w:pPr>
            <w:autoSpaceDE w:val="0"/>
            <w:autoSpaceDN w:val="0"/>
            <w:adjustRightInd w:val="0"/>
            <w:spacing w:line="360" w:lineRule="atLeast"/>
          </w:pPr>
        </w:pPrChange>
      </w:pPr>
    </w:p>
    <w:p w14:paraId="73DFE0FF" w14:textId="77777777" w:rsidR="00946987" w:rsidRPr="00007FCD" w:rsidDel="00007FCD" w:rsidRDefault="00946987">
      <w:pPr>
        <w:ind w:left="360"/>
        <w:rPr>
          <w:del w:id="104" w:author="Zairi, Sofien" w:date="2019-11-18T17:10:00Z"/>
          <w:rFonts w:ascii="Times" w:hAnsi="Times" w:cs="Times"/>
          <w:sz w:val="22"/>
          <w:szCs w:val="22"/>
          <w:rPrChange w:id="105" w:author="Zairi, Sofien" w:date="2019-11-18T17:10:00Z">
            <w:rPr>
              <w:del w:id="106" w:author="Zairi, Sofien" w:date="2019-11-18T17:10:00Z"/>
            </w:rPr>
          </w:rPrChange>
        </w:rPr>
        <w:pPrChange w:id="107" w:author="Zairi, Sofien" w:date="2019-11-18T17:10:00Z">
          <w:pPr>
            <w:autoSpaceDE w:val="0"/>
            <w:autoSpaceDN w:val="0"/>
            <w:adjustRightInd w:val="0"/>
            <w:spacing w:line="360" w:lineRule="atLeast"/>
          </w:pPr>
        </w:pPrChange>
      </w:pPr>
    </w:p>
    <w:p w14:paraId="6EC784A1" w14:textId="04A79E19" w:rsidR="00946987" w:rsidRPr="009C7ED8" w:rsidDel="002B3A49" w:rsidRDefault="00946987">
      <w:pPr>
        <w:ind w:left="360"/>
        <w:rPr>
          <w:del w:id="108" w:author="Zairi, Sofien" w:date="2019-11-18T16:47:00Z"/>
        </w:rPr>
        <w:pPrChange w:id="109" w:author="Zairi, Sofien" w:date="2019-11-18T17:10:00Z">
          <w:pPr>
            <w:autoSpaceDE w:val="0"/>
            <w:autoSpaceDN w:val="0"/>
            <w:adjustRightInd w:val="0"/>
            <w:spacing w:line="360" w:lineRule="atLeast"/>
          </w:pPr>
        </w:pPrChange>
      </w:pPr>
      <w:del w:id="110" w:author="Zairi, Sofien" w:date="2019-11-18T16:47:00Z">
        <w:r w:rsidRPr="009C7ED8" w:rsidDel="002B3A49">
          <w:rPr>
            <w:rFonts w:ascii="Arial" w:hAnsi="Arial" w:cs="Arial"/>
          </w:rPr>
          <w:delText>•</w:delText>
        </w:r>
        <w:r w:rsidRPr="009C7ED8" w:rsidDel="002B3A49">
          <w:rPr>
            <w:rFonts w:ascii="Calibri" w:hAnsi="Calibri" w:cs="Calibri"/>
            <w:color w:val="FB0007"/>
          </w:rPr>
          <w:delText xml:space="preserve">4 – 6 bullet points on the main duties and responsibilities of the role  </w:delText>
        </w:r>
      </w:del>
    </w:p>
    <w:p w14:paraId="77380733" w14:textId="1527F615" w:rsidR="00946987" w:rsidRPr="009C7ED8" w:rsidDel="002B3A49" w:rsidRDefault="00946987">
      <w:pPr>
        <w:ind w:left="360"/>
        <w:rPr>
          <w:del w:id="111" w:author="Zairi, Sofien" w:date="2019-11-18T16:47:00Z"/>
        </w:rPr>
        <w:pPrChange w:id="112" w:author="Zairi, Sofien" w:date="2019-11-18T17:10:00Z">
          <w:pPr>
            <w:autoSpaceDE w:val="0"/>
            <w:autoSpaceDN w:val="0"/>
            <w:adjustRightInd w:val="0"/>
            <w:spacing w:line="360" w:lineRule="atLeast"/>
          </w:pPr>
        </w:pPrChange>
      </w:pPr>
      <w:del w:id="113" w:author="Zairi, Sofien" w:date="2019-11-18T16:47:00Z">
        <w:r w:rsidRPr="009C7ED8" w:rsidDel="002B3A49">
          <w:rPr>
            <w:rFonts w:ascii="Arial" w:hAnsi="Arial" w:cs="Arial"/>
          </w:rPr>
          <w:delText>•</w:delText>
        </w:r>
        <w:r w:rsidRPr="009C7ED8" w:rsidDel="002B3A49">
          <w:rPr>
            <w:rFonts w:ascii="Calibri" w:hAnsi="Calibri" w:cs="Calibri"/>
          </w:rPr>
          <w:delText xml:space="preserve">  </w:delText>
        </w:r>
      </w:del>
    </w:p>
    <w:p w14:paraId="3B793354" w14:textId="795FE0A3" w:rsidR="00946987" w:rsidRPr="009C7ED8" w:rsidDel="002B3A49" w:rsidRDefault="00946987">
      <w:pPr>
        <w:ind w:left="360"/>
        <w:rPr>
          <w:del w:id="114" w:author="Zairi, Sofien" w:date="2019-11-18T16:47:00Z"/>
        </w:rPr>
        <w:pPrChange w:id="115" w:author="Zairi, Sofien" w:date="2019-11-18T17:10:00Z">
          <w:pPr>
            <w:autoSpaceDE w:val="0"/>
            <w:autoSpaceDN w:val="0"/>
            <w:adjustRightInd w:val="0"/>
            <w:spacing w:line="360" w:lineRule="atLeast"/>
          </w:pPr>
        </w:pPrChange>
      </w:pPr>
      <w:del w:id="116" w:author="Zairi, Sofien" w:date="2019-11-18T16:47:00Z">
        <w:r w:rsidRPr="009C7ED8" w:rsidDel="002B3A49">
          <w:rPr>
            <w:rFonts w:ascii="Arial" w:hAnsi="Arial" w:cs="Arial"/>
          </w:rPr>
          <w:delText>•</w:delText>
        </w:r>
        <w:r w:rsidRPr="009C7ED8" w:rsidDel="002B3A49">
          <w:rPr>
            <w:rFonts w:ascii="Calibri" w:hAnsi="Calibri" w:cs="Calibri"/>
          </w:rPr>
          <w:delText xml:space="preserve">  </w:delText>
        </w:r>
      </w:del>
    </w:p>
    <w:p w14:paraId="33B2E479" w14:textId="7A0BDC79" w:rsidR="00715FC8" w:rsidRPr="009C7ED8" w:rsidDel="002B3A49" w:rsidRDefault="00946987">
      <w:pPr>
        <w:ind w:left="360"/>
        <w:rPr>
          <w:del w:id="117" w:author="Zairi, Sofien" w:date="2019-11-18T16:47:00Z"/>
          <w:rFonts w:ascii="Calibri" w:hAnsi="Calibri" w:cs="Calibri"/>
        </w:rPr>
        <w:sectPr w:rsidR="00715FC8" w:rsidRPr="009C7ED8" w:rsidDel="002B3A49" w:rsidSect="00946987">
          <w:headerReference w:type="default" r:id="rId11"/>
          <w:pgSz w:w="11900" w:h="16840"/>
          <w:pgMar w:top="4678" w:right="1134" w:bottom="1134" w:left="1134" w:header="709" w:footer="709" w:gutter="0"/>
          <w:cols w:space="708"/>
          <w:docGrid w:linePitch="360"/>
        </w:sectPr>
        <w:pPrChange w:id="118" w:author="Zairi, Sofien" w:date="2019-11-18T17:10:00Z">
          <w:pPr>
            <w:autoSpaceDE w:val="0"/>
            <w:autoSpaceDN w:val="0"/>
            <w:adjustRightInd w:val="0"/>
            <w:spacing w:line="360" w:lineRule="atLeast"/>
          </w:pPr>
        </w:pPrChange>
      </w:pPr>
      <w:del w:id="119" w:author="Zairi, Sofien" w:date="2019-11-18T16:47:00Z">
        <w:r w:rsidRPr="009C7ED8" w:rsidDel="002B3A49">
          <w:rPr>
            <w:rFonts w:ascii="Arial" w:hAnsi="Arial" w:cs="Arial"/>
          </w:rPr>
          <w:delText>•</w:delText>
        </w:r>
      </w:del>
    </w:p>
    <w:p w14:paraId="70F3D051" w14:textId="7F7E284A" w:rsidR="00715FC8" w:rsidRPr="009C7ED8" w:rsidDel="00007FCD" w:rsidRDefault="00715FC8">
      <w:pPr>
        <w:ind w:left="360"/>
        <w:rPr>
          <w:del w:id="120" w:author="Zairi, Sofien" w:date="2019-11-18T17:04:00Z"/>
        </w:rPr>
        <w:pPrChange w:id="121" w:author="Zairi, Sofien" w:date="2019-11-18T17:10:00Z">
          <w:pPr>
            <w:autoSpaceDE w:val="0"/>
            <w:autoSpaceDN w:val="0"/>
            <w:adjustRightInd w:val="0"/>
            <w:spacing w:line="360" w:lineRule="atLeast"/>
            <w:jc w:val="both"/>
          </w:pPr>
        </w:pPrChange>
      </w:pPr>
      <w:del w:id="122" w:author="Zairi, Sofien" w:date="2019-11-18T17:04:00Z">
        <w:r w:rsidRPr="009C7ED8" w:rsidDel="00007FCD">
          <w:rPr>
            <w:rFonts w:ascii="Calibri" w:hAnsi="Calibri" w:cs="Calibri"/>
            <w:b/>
            <w:bCs/>
            <w:u w:val="single"/>
          </w:rPr>
          <w:delText>What you bring:</w:delText>
        </w:r>
      </w:del>
    </w:p>
    <w:p w14:paraId="548BB5E0" w14:textId="529C5220" w:rsidR="00715FC8" w:rsidRPr="009C7ED8" w:rsidDel="00007FCD" w:rsidRDefault="00715FC8">
      <w:pPr>
        <w:ind w:left="360"/>
        <w:rPr>
          <w:del w:id="123" w:author="Zairi, Sofien" w:date="2019-11-18T17:04:00Z"/>
        </w:rPr>
        <w:pPrChange w:id="124" w:author="Zairi, Sofien" w:date="2019-11-18T17:10:00Z">
          <w:pPr>
            <w:autoSpaceDE w:val="0"/>
            <w:autoSpaceDN w:val="0"/>
            <w:adjustRightInd w:val="0"/>
            <w:spacing w:line="360" w:lineRule="atLeast"/>
            <w:jc w:val="both"/>
          </w:pPr>
        </w:pPrChange>
      </w:pPr>
      <w:del w:id="125" w:author="Zairi, Sofien" w:date="2019-11-18T17:04:00Z">
        <w:r w:rsidRPr="009C7ED8" w:rsidDel="00007FCD">
          <w:rPr>
            <w:rFonts w:ascii="Arial" w:hAnsi="Arial" w:cs="Arial"/>
          </w:rPr>
          <w:delText>•</w:delText>
        </w:r>
      </w:del>
    </w:p>
    <w:p w14:paraId="0ECD355C" w14:textId="5A797160" w:rsidR="00715FC8" w:rsidRPr="009C7ED8" w:rsidDel="00007FCD" w:rsidRDefault="00715FC8">
      <w:pPr>
        <w:ind w:left="360"/>
        <w:rPr>
          <w:del w:id="126" w:author="Zairi, Sofien" w:date="2019-11-18T17:04:00Z"/>
        </w:rPr>
        <w:pPrChange w:id="127" w:author="Zairi, Sofien" w:date="2019-11-18T17:10:00Z">
          <w:pPr>
            <w:autoSpaceDE w:val="0"/>
            <w:autoSpaceDN w:val="0"/>
            <w:adjustRightInd w:val="0"/>
            <w:spacing w:line="360" w:lineRule="atLeast"/>
          </w:pPr>
        </w:pPrChange>
      </w:pPr>
      <w:del w:id="128" w:author="Zairi, Sofien" w:date="2019-11-18T17:04:00Z">
        <w:r w:rsidRPr="009C7ED8" w:rsidDel="00007FCD">
          <w:rPr>
            <w:rFonts w:ascii="Arial" w:hAnsi="Arial" w:cs="Arial"/>
          </w:rPr>
          <w:delText>•</w:delText>
        </w:r>
        <w:r w:rsidRPr="009C7ED8" w:rsidDel="00007FCD">
          <w:rPr>
            <w:rFonts w:ascii="Calibri" w:hAnsi="Calibri" w:cs="Calibri"/>
            <w:color w:val="FB0007"/>
          </w:rPr>
          <w:delText>Key attributes the ideal candidate will possess</w:delText>
        </w:r>
      </w:del>
    </w:p>
    <w:p w14:paraId="7184BBDF" w14:textId="69337035" w:rsidR="00715FC8" w:rsidRPr="009C7ED8" w:rsidDel="00007FCD" w:rsidRDefault="00715FC8">
      <w:pPr>
        <w:ind w:left="360"/>
        <w:rPr>
          <w:del w:id="129" w:author="Zairi, Sofien" w:date="2019-11-18T17:04:00Z"/>
        </w:rPr>
        <w:pPrChange w:id="130" w:author="Zairi, Sofien" w:date="2019-11-18T17:10:00Z">
          <w:pPr>
            <w:autoSpaceDE w:val="0"/>
            <w:autoSpaceDN w:val="0"/>
            <w:adjustRightInd w:val="0"/>
            <w:spacing w:line="360" w:lineRule="atLeast"/>
          </w:pPr>
        </w:pPrChange>
      </w:pPr>
      <w:del w:id="131" w:author="Zairi, Sofien" w:date="2019-11-18T17:04:00Z">
        <w:r w:rsidRPr="009C7ED8" w:rsidDel="00007FCD">
          <w:rPr>
            <w:rFonts w:ascii="Arial" w:hAnsi="Arial" w:cs="Arial"/>
          </w:rPr>
          <w:delText>•</w:delText>
        </w:r>
        <w:r w:rsidRPr="009C7ED8" w:rsidDel="00007FCD">
          <w:rPr>
            <w:rFonts w:ascii="Calibri" w:hAnsi="Calibri" w:cs="Calibri"/>
            <w:color w:val="FB0007"/>
          </w:rPr>
          <w:delText>4 – 6 bullet points</w:delText>
        </w:r>
      </w:del>
    </w:p>
    <w:p w14:paraId="0C2855B9" w14:textId="6D6AFD6F" w:rsidR="00715FC8" w:rsidRPr="009C7ED8" w:rsidDel="00007FCD" w:rsidRDefault="00715FC8">
      <w:pPr>
        <w:ind w:left="360"/>
        <w:rPr>
          <w:del w:id="132" w:author="Zairi, Sofien" w:date="2019-11-18T17:04:00Z"/>
        </w:rPr>
        <w:pPrChange w:id="133" w:author="Zairi, Sofien" w:date="2019-11-18T17:10:00Z">
          <w:pPr>
            <w:autoSpaceDE w:val="0"/>
            <w:autoSpaceDN w:val="0"/>
            <w:adjustRightInd w:val="0"/>
            <w:spacing w:line="360" w:lineRule="atLeast"/>
          </w:pPr>
        </w:pPrChange>
      </w:pPr>
      <w:del w:id="134" w:author="Zairi, Sofien" w:date="2019-11-18T17:04:00Z">
        <w:r w:rsidRPr="009C7ED8" w:rsidDel="00007FCD">
          <w:rPr>
            <w:rFonts w:ascii="Arial" w:hAnsi="Arial" w:cs="Arial"/>
          </w:rPr>
          <w:delText>•</w:delText>
        </w:r>
        <w:r w:rsidRPr="009C7ED8" w:rsidDel="00007FCD">
          <w:rPr>
            <w:rFonts w:ascii="Calibri" w:hAnsi="Calibri" w:cs="Calibri"/>
            <w:color w:val="FB0007"/>
          </w:rPr>
          <w:delText xml:space="preserve">  </w:delText>
        </w:r>
      </w:del>
    </w:p>
    <w:p w14:paraId="026D497E" w14:textId="0D012409" w:rsidR="00715FC8" w:rsidRPr="009C7ED8" w:rsidDel="00007FCD" w:rsidRDefault="00715FC8">
      <w:pPr>
        <w:ind w:left="360"/>
        <w:rPr>
          <w:del w:id="135" w:author="Zairi, Sofien" w:date="2019-11-18T17:04:00Z"/>
        </w:rPr>
        <w:pPrChange w:id="136" w:author="Zairi, Sofien" w:date="2019-11-18T17:10:00Z">
          <w:pPr>
            <w:autoSpaceDE w:val="0"/>
            <w:autoSpaceDN w:val="0"/>
            <w:adjustRightInd w:val="0"/>
            <w:spacing w:line="360" w:lineRule="atLeast"/>
          </w:pPr>
        </w:pPrChange>
      </w:pPr>
      <w:del w:id="137" w:author="Zairi, Sofien" w:date="2019-11-18T17:04:00Z">
        <w:r w:rsidRPr="009C7ED8" w:rsidDel="00007FCD">
          <w:rPr>
            <w:rFonts w:ascii="Arial" w:hAnsi="Arial" w:cs="Arial"/>
          </w:rPr>
          <w:delText>•</w:delText>
        </w:r>
        <w:r w:rsidRPr="009C7ED8" w:rsidDel="00007FCD">
          <w:rPr>
            <w:rFonts w:ascii="Calibri" w:hAnsi="Calibri" w:cs="Calibri"/>
          </w:rPr>
          <w:delText xml:space="preserve">  </w:delText>
        </w:r>
      </w:del>
    </w:p>
    <w:p w14:paraId="35A90B7D" w14:textId="77777777" w:rsidR="00715FC8" w:rsidRPr="009C7ED8" w:rsidRDefault="00715FC8">
      <w:pPr>
        <w:ind w:left="360"/>
        <w:pPrChange w:id="138" w:author="Zairi, Sofien" w:date="2019-11-18T17:10:00Z">
          <w:pPr>
            <w:autoSpaceDE w:val="0"/>
            <w:autoSpaceDN w:val="0"/>
            <w:adjustRightInd w:val="0"/>
            <w:spacing w:line="360" w:lineRule="atLeast"/>
            <w:ind w:left="960"/>
          </w:pPr>
        </w:pPrChange>
      </w:pPr>
    </w:p>
    <w:p w14:paraId="312A9467" w14:textId="77777777" w:rsidR="00715FC8" w:rsidRPr="009C7ED8" w:rsidRDefault="00715FC8" w:rsidP="00715FC8">
      <w:pPr>
        <w:autoSpaceDE w:val="0"/>
        <w:autoSpaceDN w:val="0"/>
        <w:adjustRightInd w:val="0"/>
        <w:spacing w:line="360" w:lineRule="atLeast"/>
        <w:jc w:val="both"/>
        <w:rPr>
          <w:rFonts w:ascii="Times" w:hAnsi="Times" w:cs="Times"/>
          <w:sz w:val="22"/>
          <w:szCs w:val="22"/>
        </w:rPr>
      </w:pPr>
      <w:proofErr w:type="gramStart"/>
      <w:r w:rsidRPr="009C7ED8">
        <w:rPr>
          <w:rFonts w:ascii="Calibri" w:hAnsi="Calibri" w:cs="Calibri"/>
          <w:b/>
          <w:bCs/>
          <w:sz w:val="22"/>
          <w:szCs w:val="22"/>
          <w:u w:val="single"/>
        </w:rPr>
        <w:t>Added bonus</w:t>
      </w:r>
      <w:proofErr w:type="gramEnd"/>
      <w:r w:rsidRPr="009C7ED8">
        <w:rPr>
          <w:rFonts w:ascii="Calibri" w:hAnsi="Calibri" w:cs="Calibri"/>
          <w:b/>
          <w:bCs/>
          <w:sz w:val="22"/>
          <w:szCs w:val="22"/>
          <w:u w:val="single"/>
        </w:rPr>
        <w:t xml:space="preserve"> if you have:</w:t>
      </w:r>
    </w:p>
    <w:p w14:paraId="498C03AA" w14:textId="6523F508" w:rsidR="00715FC8" w:rsidRDefault="00715FC8" w:rsidP="006B043F">
      <w:pPr>
        <w:pStyle w:val="ListParagraph"/>
        <w:numPr>
          <w:ilvl w:val="0"/>
          <w:numId w:val="3"/>
        </w:numPr>
        <w:autoSpaceDE w:val="0"/>
        <w:autoSpaceDN w:val="0"/>
        <w:adjustRightInd w:val="0"/>
        <w:spacing w:line="360" w:lineRule="atLeast"/>
        <w:rPr>
          <w:ins w:id="139" w:author="Zairi, Sofien" w:date="2019-11-18T17:14:00Z"/>
          <w:rFonts w:ascii="Calibri" w:hAnsi="Calibri" w:cs="Calibri"/>
          <w:sz w:val="22"/>
          <w:szCs w:val="22"/>
        </w:rPr>
      </w:pPr>
      <w:del w:id="140" w:author="Zairi, Sofien" w:date="2019-11-18T17:13:00Z">
        <w:r w:rsidRPr="009C7ED8" w:rsidDel="006B043F">
          <w:rPr>
            <w:rFonts w:ascii="Arial" w:hAnsi="Arial" w:cs="Arial"/>
            <w:sz w:val="22"/>
            <w:szCs w:val="22"/>
          </w:rPr>
          <w:delText>•</w:delText>
        </w:r>
      </w:del>
      <w:ins w:id="141" w:author="Zairi, Sofien" w:date="2019-11-18T17:04:00Z">
        <w:r w:rsidR="00007FCD" w:rsidRPr="006B043F">
          <w:rPr>
            <w:rFonts w:ascii="Calibri" w:hAnsi="Calibri" w:cs="Calibri"/>
            <w:sz w:val="22"/>
            <w:szCs w:val="22"/>
            <w:rPrChange w:id="142" w:author="Zairi, Sofien" w:date="2019-11-18T17:12:00Z">
              <w:rPr>
                <w:rFonts w:ascii="Arial" w:hAnsi="Arial" w:cs="Arial"/>
                <w:sz w:val="22"/>
                <w:szCs w:val="22"/>
              </w:rPr>
            </w:rPrChange>
          </w:rPr>
          <w:t>Knowledge of Groovy</w:t>
        </w:r>
      </w:ins>
      <w:ins w:id="143" w:author="Zairi, Sofien" w:date="2019-11-18T17:05:00Z">
        <w:r w:rsidR="00007FCD" w:rsidRPr="006B043F">
          <w:rPr>
            <w:rFonts w:ascii="Calibri" w:hAnsi="Calibri" w:cs="Calibri"/>
            <w:sz w:val="22"/>
            <w:szCs w:val="22"/>
            <w:rPrChange w:id="144" w:author="Zairi, Sofien" w:date="2019-11-18T17:12:00Z">
              <w:rPr>
                <w:rFonts w:ascii="Arial" w:hAnsi="Arial" w:cs="Arial"/>
                <w:sz w:val="22"/>
                <w:szCs w:val="22"/>
              </w:rPr>
            </w:rPrChange>
          </w:rPr>
          <w:t>, Python</w:t>
        </w:r>
      </w:ins>
      <w:ins w:id="145" w:author="Zairi, Sofien" w:date="2019-11-18T17:04:00Z">
        <w:r w:rsidR="00007FCD" w:rsidRPr="006B043F">
          <w:rPr>
            <w:rFonts w:ascii="Calibri" w:hAnsi="Calibri" w:cs="Calibri"/>
            <w:sz w:val="22"/>
            <w:szCs w:val="22"/>
            <w:rPrChange w:id="146" w:author="Zairi, Sofien" w:date="2019-11-18T17:12:00Z">
              <w:rPr>
                <w:rFonts w:ascii="Arial" w:hAnsi="Arial" w:cs="Arial"/>
                <w:sz w:val="22"/>
                <w:szCs w:val="22"/>
              </w:rPr>
            </w:rPrChange>
          </w:rPr>
          <w:t xml:space="preserve"> </w:t>
        </w:r>
      </w:ins>
      <w:ins w:id="147" w:author="Zairi, Sofien" w:date="2019-11-18T17:05:00Z">
        <w:r w:rsidR="00007FCD" w:rsidRPr="006B043F">
          <w:rPr>
            <w:rFonts w:ascii="Calibri" w:hAnsi="Calibri" w:cs="Calibri"/>
            <w:sz w:val="22"/>
            <w:szCs w:val="22"/>
            <w:rPrChange w:id="148" w:author="Zairi, Sofien" w:date="2019-11-18T17:12:00Z">
              <w:rPr>
                <w:rFonts w:ascii="Arial" w:hAnsi="Arial" w:cs="Arial"/>
                <w:sz w:val="22"/>
                <w:szCs w:val="22"/>
              </w:rPr>
            </w:rPrChange>
          </w:rPr>
          <w:t xml:space="preserve">or any </w:t>
        </w:r>
      </w:ins>
      <w:ins w:id="149" w:author="Zairi, Sofien" w:date="2019-11-18T17:10:00Z">
        <w:r w:rsidR="00007FCD" w:rsidRPr="006B043F">
          <w:rPr>
            <w:rFonts w:ascii="Calibri" w:hAnsi="Calibri" w:cs="Calibri"/>
            <w:sz w:val="22"/>
            <w:szCs w:val="22"/>
            <w:rPrChange w:id="150" w:author="Zairi, Sofien" w:date="2019-11-18T17:12:00Z">
              <w:rPr>
                <w:rFonts w:ascii="Arial" w:hAnsi="Arial" w:cs="Arial"/>
                <w:sz w:val="22"/>
                <w:szCs w:val="22"/>
              </w:rPr>
            </w:rPrChange>
          </w:rPr>
          <w:t>other</w:t>
        </w:r>
      </w:ins>
      <w:ins w:id="151" w:author="Zairi, Sofien" w:date="2019-11-18T17:04:00Z">
        <w:r w:rsidR="00007FCD" w:rsidRPr="006B043F">
          <w:rPr>
            <w:rFonts w:ascii="Calibri" w:hAnsi="Calibri" w:cs="Calibri"/>
            <w:sz w:val="22"/>
            <w:szCs w:val="22"/>
            <w:rPrChange w:id="152" w:author="Zairi, Sofien" w:date="2019-11-18T17:12:00Z">
              <w:rPr>
                <w:rFonts w:ascii="Arial" w:hAnsi="Arial" w:cs="Arial"/>
                <w:sz w:val="22"/>
                <w:szCs w:val="22"/>
              </w:rPr>
            </w:rPrChange>
          </w:rPr>
          <w:t xml:space="preserve"> scripting</w:t>
        </w:r>
      </w:ins>
      <w:ins w:id="153" w:author="Zairi, Sofien" w:date="2019-11-18T17:11:00Z">
        <w:r w:rsidR="006B043F" w:rsidRPr="006B043F">
          <w:rPr>
            <w:rFonts w:ascii="Calibri" w:hAnsi="Calibri" w:cs="Calibri"/>
            <w:sz w:val="22"/>
            <w:szCs w:val="22"/>
            <w:rPrChange w:id="154" w:author="Zairi, Sofien" w:date="2019-11-18T17:12:00Z">
              <w:rPr>
                <w:rFonts w:ascii="Arial" w:hAnsi="Arial" w:cs="Arial"/>
                <w:sz w:val="22"/>
                <w:szCs w:val="22"/>
              </w:rPr>
            </w:rPrChange>
          </w:rPr>
          <w:t>,</w:t>
        </w:r>
      </w:ins>
      <w:ins w:id="155" w:author="Zairi, Sofien" w:date="2019-11-18T17:04:00Z">
        <w:r w:rsidR="00007FCD" w:rsidRPr="006B043F">
          <w:rPr>
            <w:rFonts w:ascii="Calibri" w:hAnsi="Calibri" w:cs="Calibri"/>
            <w:sz w:val="22"/>
            <w:szCs w:val="22"/>
            <w:rPrChange w:id="156" w:author="Zairi, Sofien" w:date="2019-11-18T17:12:00Z">
              <w:rPr>
                <w:rFonts w:ascii="Arial" w:hAnsi="Arial" w:cs="Arial"/>
                <w:sz w:val="22"/>
                <w:szCs w:val="22"/>
              </w:rPr>
            </w:rPrChange>
          </w:rPr>
          <w:t xml:space="preserve"> functional </w:t>
        </w:r>
      </w:ins>
      <w:ins w:id="157" w:author="Zairi, Sofien" w:date="2019-11-18T17:11:00Z">
        <w:r w:rsidR="006B043F" w:rsidRPr="006B043F">
          <w:rPr>
            <w:rFonts w:ascii="Calibri" w:hAnsi="Calibri" w:cs="Calibri"/>
            <w:sz w:val="22"/>
            <w:szCs w:val="22"/>
            <w:rPrChange w:id="158" w:author="Zairi, Sofien" w:date="2019-11-18T17:12:00Z">
              <w:rPr>
                <w:rFonts w:ascii="Arial" w:hAnsi="Arial" w:cs="Arial"/>
                <w:sz w:val="22"/>
                <w:szCs w:val="22"/>
              </w:rPr>
            </w:rPrChange>
          </w:rPr>
          <w:t xml:space="preserve">and </w:t>
        </w:r>
      </w:ins>
      <w:ins w:id="159" w:author="Zairi, Sofien" w:date="2019-11-18T17:06:00Z">
        <w:r w:rsidR="00007FCD" w:rsidRPr="006B043F">
          <w:rPr>
            <w:rFonts w:ascii="Calibri" w:hAnsi="Calibri" w:cs="Calibri"/>
            <w:sz w:val="22"/>
            <w:szCs w:val="22"/>
            <w:rPrChange w:id="160" w:author="Zairi, Sofien" w:date="2019-11-18T17:12:00Z">
              <w:rPr>
                <w:rFonts w:ascii="Arial" w:hAnsi="Arial" w:cs="Arial"/>
                <w:sz w:val="22"/>
                <w:szCs w:val="22"/>
              </w:rPr>
            </w:rPrChange>
          </w:rPr>
          <w:t xml:space="preserve">dynamic </w:t>
        </w:r>
      </w:ins>
      <w:ins w:id="161" w:author="Zairi, Sofien" w:date="2019-11-18T17:04:00Z">
        <w:r w:rsidR="00007FCD" w:rsidRPr="006B043F">
          <w:rPr>
            <w:rFonts w:ascii="Calibri" w:hAnsi="Calibri" w:cs="Calibri"/>
            <w:sz w:val="22"/>
            <w:szCs w:val="22"/>
            <w:rPrChange w:id="162" w:author="Zairi, Sofien" w:date="2019-11-18T17:12:00Z">
              <w:rPr>
                <w:rFonts w:ascii="Arial" w:hAnsi="Arial" w:cs="Arial"/>
                <w:sz w:val="22"/>
                <w:szCs w:val="22"/>
              </w:rPr>
            </w:rPrChange>
          </w:rPr>
          <w:t>lang</w:t>
        </w:r>
      </w:ins>
      <w:ins w:id="163" w:author="Zairi, Sofien" w:date="2019-11-18T17:05:00Z">
        <w:r w:rsidR="00007FCD" w:rsidRPr="006B043F">
          <w:rPr>
            <w:rFonts w:ascii="Calibri" w:hAnsi="Calibri" w:cs="Calibri"/>
            <w:sz w:val="22"/>
            <w:szCs w:val="22"/>
            <w:rPrChange w:id="164" w:author="Zairi, Sofien" w:date="2019-11-18T17:12:00Z">
              <w:rPr>
                <w:rFonts w:ascii="Arial" w:hAnsi="Arial" w:cs="Arial"/>
                <w:sz w:val="22"/>
                <w:szCs w:val="22"/>
              </w:rPr>
            </w:rPrChange>
          </w:rPr>
          <w:t>u</w:t>
        </w:r>
      </w:ins>
      <w:ins w:id="165" w:author="Zairi, Sofien" w:date="2019-11-18T17:04:00Z">
        <w:r w:rsidR="00007FCD" w:rsidRPr="006B043F">
          <w:rPr>
            <w:rFonts w:ascii="Calibri" w:hAnsi="Calibri" w:cs="Calibri"/>
            <w:sz w:val="22"/>
            <w:szCs w:val="22"/>
            <w:rPrChange w:id="166" w:author="Zairi, Sofien" w:date="2019-11-18T17:12:00Z">
              <w:rPr>
                <w:rFonts w:ascii="Arial" w:hAnsi="Arial" w:cs="Arial"/>
                <w:sz w:val="22"/>
                <w:szCs w:val="22"/>
              </w:rPr>
            </w:rPrChange>
          </w:rPr>
          <w:t>age</w:t>
        </w:r>
      </w:ins>
      <w:ins w:id="167" w:author="Zairi, Sofien" w:date="2019-11-18T17:06:00Z">
        <w:r w:rsidR="00007FCD" w:rsidRPr="006B043F">
          <w:rPr>
            <w:rFonts w:ascii="Calibri" w:hAnsi="Calibri" w:cs="Calibri"/>
            <w:sz w:val="22"/>
            <w:szCs w:val="22"/>
            <w:rPrChange w:id="168" w:author="Zairi, Sofien" w:date="2019-11-18T17:12:00Z">
              <w:rPr>
                <w:rFonts w:ascii="Arial" w:hAnsi="Arial" w:cs="Arial"/>
                <w:sz w:val="22"/>
                <w:szCs w:val="22"/>
              </w:rPr>
            </w:rPrChange>
          </w:rPr>
          <w:t>s</w:t>
        </w:r>
      </w:ins>
      <w:ins w:id="169" w:author="Zairi, Sofien" w:date="2019-11-20T16:31:00Z">
        <w:r w:rsidR="00EF599F">
          <w:rPr>
            <w:rFonts w:ascii="Calibri" w:hAnsi="Calibri" w:cs="Calibri"/>
            <w:sz w:val="22"/>
            <w:szCs w:val="22"/>
          </w:rPr>
          <w:t xml:space="preserve"> for automating test Scripts</w:t>
        </w:r>
      </w:ins>
    </w:p>
    <w:p w14:paraId="35E117B5" w14:textId="2AEC2CAD" w:rsidR="006B043F" w:rsidRPr="006B043F" w:rsidRDefault="006B043F">
      <w:pPr>
        <w:pStyle w:val="ListParagraph"/>
        <w:numPr>
          <w:ilvl w:val="0"/>
          <w:numId w:val="3"/>
        </w:numPr>
        <w:autoSpaceDE w:val="0"/>
        <w:autoSpaceDN w:val="0"/>
        <w:adjustRightInd w:val="0"/>
        <w:spacing w:line="360" w:lineRule="atLeast"/>
        <w:rPr>
          <w:rFonts w:ascii="Calibri" w:hAnsi="Calibri" w:cs="Calibri"/>
          <w:sz w:val="22"/>
          <w:szCs w:val="22"/>
          <w:rPrChange w:id="170" w:author="Zairi, Sofien" w:date="2019-11-18T17:12:00Z">
            <w:rPr>
              <w:rFonts w:ascii="Times" w:hAnsi="Times" w:cs="Times"/>
              <w:sz w:val="22"/>
              <w:szCs w:val="22"/>
            </w:rPr>
          </w:rPrChange>
        </w:rPr>
        <w:pPrChange w:id="171" w:author="Zairi, Sofien" w:date="2019-11-18T17:12:00Z">
          <w:pPr>
            <w:autoSpaceDE w:val="0"/>
            <w:autoSpaceDN w:val="0"/>
            <w:adjustRightInd w:val="0"/>
            <w:spacing w:line="360" w:lineRule="atLeast"/>
            <w:jc w:val="both"/>
          </w:pPr>
        </w:pPrChange>
      </w:pPr>
      <w:ins w:id="172" w:author="Zairi, Sofien" w:date="2019-11-18T17:15:00Z">
        <w:r>
          <w:rPr>
            <w:rFonts w:ascii="Calibri" w:hAnsi="Calibri" w:cs="Calibri"/>
            <w:sz w:val="22"/>
            <w:szCs w:val="22"/>
          </w:rPr>
          <w:t xml:space="preserve">Comfortable </w:t>
        </w:r>
      </w:ins>
      <w:ins w:id="173" w:author="Zairi, Sofien" w:date="2019-11-18T17:16:00Z">
        <w:r>
          <w:rPr>
            <w:rFonts w:ascii="Calibri" w:hAnsi="Calibri" w:cs="Calibri"/>
            <w:sz w:val="22"/>
            <w:szCs w:val="22"/>
          </w:rPr>
          <w:t>to work on</w:t>
        </w:r>
      </w:ins>
      <w:ins w:id="174" w:author="Zairi, Sofien" w:date="2019-11-18T17:14:00Z">
        <w:r>
          <w:rPr>
            <w:rFonts w:ascii="Calibri" w:hAnsi="Calibri" w:cs="Calibri"/>
            <w:sz w:val="22"/>
            <w:szCs w:val="22"/>
          </w:rPr>
          <w:t xml:space="preserve"> Linux </w:t>
        </w:r>
      </w:ins>
      <w:ins w:id="175" w:author="Zairi, Sofien" w:date="2019-11-18T17:16:00Z">
        <w:r>
          <w:rPr>
            <w:rFonts w:ascii="Calibri" w:hAnsi="Calibri" w:cs="Calibri"/>
            <w:sz w:val="22"/>
            <w:szCs w:val="22"/>
          </w:rPr>
          <w:t>environments</w:t>
        </w:r>
      </w:ins>
    </w:p>
    <w:p w14:paraId="1B757F34" w14:textId="120C4B9C" w:rsidR="00715FC8" w:rsidRPr="006B043F" w:rsidRDefault="00715FC8">
      <w:pPr>
        <w:pStyle w:val="ListParagraph"/>
        <w:numPr>
          <w:ilvl w:val="0"/>
          <w:numId w:val="3"/>
        </w:numPr>
        <w:autoSpaceDE w:val="0"/>
        <w:autoSpaceDN w:val="0"/>
        <w:adjustRightInd w:val="0"/>
        <w:spacing w:line="360" w:lineRule="atLeast"/>
        <w:rPr>
          <w:rFonts w:ascii="Calibri" w:hAnsi="Calibri" w:cs="Calibri"/>
          <w:sz w:val="22"/>
          <w:szCs w:val="22"/>
          <w:rPrChange w:id="176" w:author="Zairi, Sofien" w:date="2019-11-18T17:12:00Z">
            <w:rPr>
              <w:rFonts w:ascii="Times" w:hAnsi="Times" w:cs="Times"/>
              <w:sz w:val="22"/>
              <w:szCs w:val="22"/>
            </w:rPr>
          </w:rPrChange>
        </w:rPr>
        <w:pPrChange w:id="177" w:author="Zairi, Sofien" w:date="2019-11-18T17:12:00Z">
          <w:pPr>
            <w:autoSpaceDE w:val="0"/>
            <w:autoSpaceDN w:val="0"/>
            <w:adjustRightInd w:val="0"/>
            <w:spacing w:line="360" w:lineRule="atLeast"/>
          </w:pPr>
        </w:pPrChange>
      </w:pPr>
      <w:del w:id="178" w:author="Zairi, Sofien" w:date="2019-11-18T17:12:00Z">
        <w:r w:rsidRPr="006B043F" w:rsidDel="006B043F">
          <w:rPr>
            <w:rFonts w:ascii="Calibri" w:hAnsi="Calibri" w:cs="Calibri"/>
            <w:sz w:val="22"/>
            <w:szCs w:val="22"/>
            <w:rPrChange w:id="179" w:author="Zairi, Sofien" w:date="2019-11-18T17:12:00Z">
              <w:rPr>
                <w:rFonts w:ascii="Arial" w:hAnsi="Arial" w:cs="Arial"/>
                <w:sz w:val="22"/>
                <w:szCs w:val="22"/>
              </w:rPr>
            </w:rPrChange>
          </w:rPr>
          <w:delText>•</w:delText>
        </w:r>
      </w:del>
      <w:ins w:id="180" w:author="Zairi, Sofien" w:date="2019-11-18T17:06:00Z">
        <w:r w:rsidR="00007FCD" w:rsidRPr="006B043F">
          <w:rPr>
            <w:rFonts w:ascii="Calibri" w:hAnsi="Calibri" w:cs="Calibri"/>
            <w:sz w:val="22"/>
            <w:szCs w:val="22"/>
            <w:rPrChange w:id="181" w:author="Zairi, Sofien" w:date="2019-11-18T17:12:00Z">
              <w:rPr>
                <w:rFonts w:ascii="Arial" w:hAnsi="Arial" w:cs="Arial"/>
                <w:sz w:val="22"/>
                <w:szCs w:val="22"/>
              </w:rPr>
            </w:rPrChange>
          </w:rPr>
          <w:t>Knowledge of Data Sc</w:t>
        </w:r>
      </w:ins>
      <w:ins w:id="182" w:author="Zairi, Sofien" w:date="2019-11-18T17:07:00Z">
        <w:r w:rsidR="00007FCD" w:rsidRPr="006B043F">
          <w:rPr>
            <w:rFonts w:ascii="Calibri" w:hAnsi="Calibri" w:cs="Calibri"/>
            <w:sz w:val="22"/>
            <w:szCs w:val="22"/>
            <w:rPrChange w:id="183" w:author="Zairi, Sofien" w:date="2019-11-18T17:12:00Z">
              <w:rPr>
                <w:rFonts w:ascii="Arial" w:hAnsi="Arial" w:cs="Arial"/>
                <w:sz w:val="22"/>
                <w:szCs w:val="22"/>
              </w:rPr>
            </w:rPrChange>
          </w:rPr>
          <w:t>ience and ML is a bonus</w:t>
        </w:r>
      </w:ins>
      <w:del w:id="184" w:author="Zairi, Sofien" w:date="2019-11-18T17:06:00Z">
        <w:r w:rsidRPr="006B043F" w:rsidDel="00007FCD">
          <w:rPr>
            <w:rFonts w:ascii="Calibri" w:hAnsi="Calibri" w:cs="Calibri"/>
            <w:sz w:val="22"/>
            <w:szCs w:val="22"/>
            <w:rPrChange w:id="185" w:author="Zairi, Sofien" w:date="2019-11-18T17:12:00Z">
              <w:rPr>
                <w:rFonts w:ascii="Calibri" w:hAnsi="Calibri" w:cs="Calibri"/>
                <w:color w:val="FB0007"/>
                <w:sz w:val="22"/>
                <w:szCs w:val="22"/>
              </w:rPr>
            </w:rPrChange>
          </w:rPr>
          <w:delText>3 – 5 bullet points of extra attributes but are not necessities</w:delText>
        </w:r>
      </w:del>
    </w:p>
    <w:p w14:paraId="059DBDB1" w14:textId="73D69191" w:rsidR="00715FC8" w:rsidRPr="006B043F" w:rsidDel="00EF599F" w:rsidRDefault="00715FC8" w:rsidP="00EF599F">
      <w:pPr>
        <w:pStyle w:val="ListParagraph"/>
        <w:numPr>
          <w:ilvl w:val="0"/>
          <w:numId w:val="3"/>
        </w:numPr>
        <w:autoSpaceDE w:val="0"/>
        <w:autoSpaceDN w:val="0"/>
        <w:adjustRightInd w:val="0"/>
        <w:spacing w:line="360" w:lineRule="atLeast"/>
        <w:rPr>
          <w:del w:id="186" w:author="Zairi, Sofien" w:date="2019-11-20T16:31:00Z"/>
          <w:rFonts w:ascii="Calibri" w:hAnsi="Calibri" w:cs="Calibri"/>
          <w:sz w:val="22"/>
          <w:szCs w:val="22"/>
          <w:rPrChange w:id="187" w:author="Zairi, Sofien" w:date="2019-11-18T17:12:00Z">
            <w:rPr>
              <w:del w:id="188" w:author="Zairi, Sofien" w:date="2019-11-20T16:31:00Z"/>
              <w:rFonts w:ascii="Times" w:hAnsi="Times" w:cs="Times"/>
              <w:sz w:val="22"/>
              <w:szCs w:val="22"/>
            </w:rPr>
          </w:rPrChange>
        </w:rPr>
        <w:pPrChange w:id="189" w:author="Zairi, Sofien" w:date="2019-11-20T16:31:00Z">
          <w:pPr>
            <w:autoSpaceDE w:val="0"/>
            <w:autoSpaceDN w:val="0"/>
            <w:adjustRightInd w:val="0"/>
            <w:spacing w:line="360" w:lineRule="atLeast"/>
          </w:pPr>
        </w:pPrChange>
      </w:pPr>
      <w:del w:id="190" w:author="Zairi, Sofien" w:date="2019-11-18T17:12:00Z">
        <w:r w:rsidRPr="006B043F" w:rsidDel="006B043F">
          <w:rPr>
            <w:rFonts w:ascii="Calibri" w:hAnsi="Calibri" w:cs="Calibri"/>
            <w:sz w:val="22"/>
            <w:szCs w:val="22"/>
            <w:rPrChange w:id="191" w:author="Zairi, Sofien" w:date="2019-11-18T17:12:00Z">
              <w:rPr>
                <w:rFonts w:ascii="Arial" w:hAnsi="Arial" w:cs="Arial"/>
                <w:sz w:val="22"/>
                <w:szCs w:val="22"/>
              </w:rPr>
            </w:rPrChange>
          </w:rPr>
          <w:delText>•</w:delText>
        </w:r>
        <w:r w:rsidRPr="009C7ED8" w:rsidDel="006B043F">
          <w:rPr>
            <w:rFonts w:ascii="Calibri" w:hAnsi="Calibri" w:cs="Calibri"/>
            <w:sz w:val="22"/>
            <w:szCs w:val="22"/>
          </w:rPr>
          <w:delText xml:space="preserve">  </w:delText>
        </w:r>
      </w:del>
      <w:ins w:id="192" w:author="Zairi, Sofien" w:date="2019-11-18T17:11:00Z">
        <w:r w:rsidR="006B043F">
          <w:rPr>
            <w:rFonts w:ascii="Calibri" w:hAnsi="Calibri" w:cs="Calibri"/>
            <w:sz w:val="22"/>
            <w:szCs w:val="22"/>
          </w:rPr>
          <w:t>Docker containerization</w:t>
        </w:r>
      </w:ins>
      <w:ins w:id="193" w:author="Zairi, Sofien" w:date="2019-11-20T16:31:00Z">
        <w:r w:rsidR="00EF599F">
          <w:rPr>
            <w:rFonts w:ascii="Calibri" w:hAnsi="Calibri" w:cs="Calibri"/>
            <w:sz w:val="22"/>
            <w:szCs w:val="22"/>
          </w:rPr>
          <w:t xml:space="preserve"> and Rancher container management</w:t>
        </w:r>
      </w:ins>
    </w:p>
    <w:p w14:paraId="089BB538" w14:textId="3F84102F" w:rsidR="006B043F" w:rsidRPr="006B043F" w:rsidRDefault="00715FC8" w:rsidP="00EF599F">
      <w:pPr>
        <w:pStyle w:val="ListParagraph"/>
        <w:numPr>
          <w:ilvl w:val="0"/>
          <w:numId w:val="3"/>
        </w:numPr>
        <w:autoSpaceDE w:val="0"/>
        <w:autoSpaceDN w:val="0"/>
        <w:adjustRightInd w:val="0"/>
        <w:spacing w:line="360" w:lineRule="atLeast"/>
        <w:rPr>
          <w:rFonts w:ascii="Calibri" w:hAnsi="Calibri" w:cs="Calibri"/>
          <w:sz w:val="22"/>
          <w:szCs w:val="22"/>
          <w:rPrChange w:id="194" w:author="Zairi, Sofien" w:date="2019-11-18T17:12:00Z">
            <w:rPr>
              <w:rFonts w:ascii="Times" w:hAnsi="Times" w:cs="Times"/>
              <w:sz w:val="22"/>
              <w:szCs w:val="22"/>
            </w:rPr>
          </w:rPrChange>
        </w:rPr>
        <w:pPrChange w:id="195" w:author="Zairi, Sofien" w:date="2019-11-20T16:31:00Z">
          <w:pPr>
            <w:autoSpaceDE w:val="0"/>
            <w:autoSpaceDN w:val="0"/>
            <w:adjustRightInd w:val="0"/>
            <w:spacing w:line="360" w:lineRule="atLeast"/>
          </w:pPr>
        </w:pPrChange>
      </w:pPr>
      <w:del w:id="196" w:author="Zairi, Sofien" w:date="2019-11-18T17:12:00Z">
        <w:r w:rsidRPr="006B043F" w:rsidDel="006B043F">
          <w:rPr>
            <w:rFonts w:ascii="Calibri" w:hAnsi="Calibri" w:cs="Calibri"/>
            <w:sz w:val="22"/>
            <w:szCs w:val="22"/>
            <w:rPrChange w:id="197" w:author="Zairi, Sofien" w:date="2019-11-18T17:17:00Z">
              <w:rPr>
                <w:rFonts w:ascii="Arial" w:hAnsi="Arial" w:cs="Arial"/>
              </w:rPr>
            </w:rPrChange>
          </w:rPr>
          <w:delText>•</w:delText>
        </w:r>
        <w:r w:rsidRPr="006B043F" w:rsidDel="006B043F">
          <w:rPr>
            <w:rFonts w:ascii="Calibri" w:hAnsi="Calibri" w:cs="Calibri"/>
            <w:sz w:val="22"/>
            <w:szCs w:val="22"/>
            <w:rPrChange w:id="198" w:author="Zairi, Sofien" w:date="2019-11-18T17:12:00Z">
              <w:rPr/>
            </w:rPrChange>
          </w:rPr>
          <w:delText xml:space="preserve">  </w:delText>
        </w:r>
      </w:del>
    </w:p>
    <w:p w14:paraId="2DD5005A" w14:textId="77777777" w:rsidR="00715FC8" w:rsidRPr="009C7ED8" w:rsidRDefault="00715FC8" w:rsidP="00715FC8">
      <w:pPr>
        <w:autoSpaceDE w:val="0"/>
        <w:autoSpaceDN w:val="0"/>
        <w:adjustRightInd w:val="0"/>
        <w:spacing w:line="360" w:lineRule="atLeast"/>
        <w:ind w:left="998"/>
        <w:rPr>
          <w:rFonts w:ascii="Times" w:hAnsi="Times" w:cs="Times"/>
          <w:sz w:val="22"/>
          <w:szCs w:val="22"/>
        </w:rPr>
      </w:pPr>
    </w:p>
    <w:p w14:paraId="5F7B3F15" w14:textId="77777777" w:rsidR="00715FC8" w:rsidRPr="009C7ED8" w:rsidRDefault="00715FC8" w:rsidP="00715FC8">
      <w:pPr>
        <w:autoSpaceDE w:val="0"/>
        <w:autoSpaceDN w:val="0"/>
        <w:adjustRightInd w:val="0"/>
        <w:spacing w:line="360" w:lineRule="atLeast"/>
        <w:jc w:val="both"/>
        <w:rPr>
          <w:rFonts w:ascii="Times" w:hAnsi="Times" w:cs="Times"/>
          <w:sz w:val="22"/>
          <w:szCs w:val="22"/>
        </w:rPr>
      </w:pPr>
      <w:r w:rsidRPr="009C7ED8">
        <w:rPr>
          <w:rFonts w:ascii="Calibri" w:hAnsi="Calibri" w:cs="Calibri"/>
          <w:b/>
          <w:bCs/>
          <w:sz w:val="22"/>
          <w:szCs w:val="22"/>
          <w:u w:val="single"/>
        </w:rPr>
        <w:t>What we offer you</w:t>
      </w:r>
    </w:p>
    <w:p w14:paraId="2EF272AA" w14:textId="77777777" w:rsidR="00E374E8" w:rsidRPr="009C7ED8" w:rsidRDefault="00E374E8" w:rsidP="00E374E8">
      <w:pPr>
        <w:autoSpaceDE w:val="0"/>
        <w:autoSpaceDN w:val="0"/>
        <w:adjustRightInd w:val="0"/>
        <w:spacing w:line="360" w:lineRule="atLeast"/>
        <w:jc w:val="both"/>
        <w:rPr>
          <w:rFonts w:ascii="Times" w:hAnsi="Times" w:cs="Times"/>
          <w:sz w:val="22"/>
          <w:szCs w:val="22"/>
        </w:rPr>
      </w:pPr>
      <w:bookmarkStart w:id="199" w:name="_GoBack"/>
      <w:bookmarkEnd w:id="199"/>
    </w:p>
    <w:p w14:paraId="2625C17F" w14:textId="77777777" w:rsidR="00E374E8" w:rsidRPr="001A4009" w:rsidRDefault="00E374E8" w:rsidP="00E374E8">
      <w:pPr>
        <w:autoSpaceDE w:val="0"/>
        <w:autoSpaceDN w:val="0"/>
        <w:adjustRightInd w:val="0"/>
        <w:spacing w:line="360" w:lineRule="atLeast"/>
        <w:rPr>
          <w:rFonts w:ascii="Times" w:hAnsi="Times" w:cs="Times"/>
          <w:sz w:val="22"/>
          <w:szCs w:val="22"/>
          <w:u w:color="FB0007"/>
        </w:rPr>
      </w:pPr>
      <w:r w:rsidRPr="009C7ED8">
        <w:rPr>
          <w:rFonts w:ascii="Arial" w:hAnsi="Arial" w:cs="Arial"/>
          <w:sz w:val="22"/>
          <w:szCs w:val="22"/>
          <w:u w:color="FB0007"/>
        </w:rPr>
        <w:t>•</w:t>
      </w:r>
      <w:r>
        <w:rPr>
          <w:rFonts w:ascii="Arial" w:hAnsi="Arial" w:cs="Arial"/>
          <w:sz w:val="22"/>
          <w:szCs w:val="22"/>
          <w:u w:color="FB0007"/>
        </w:rPr>
        <w:t xml:space="preserve"> </w:t>
      </w:r>
      <w:r w:rsidRPr="009C7ED8">
        <w:rPr>
          <w:rFonts w:ascii="Calibri" w:hAnsi="Calibri" w:cs="Calibri"/>
          <w:sz w:val="22"/>
          <w:szCs w:val="22"/>
          <w:u w:color="FB0007"/>
        </w:rPr>
        <w:t>A</w:t>
      </w:r>
      <w:r>
        <w:rPr>
          <w:rFonts w:ascii="Calibri" w:hAnsi="Calibri" w:cs="Calibri"/>
          <w:sz w:val="22"/>
          <w:szCs w:val="22"/>
          <w:u w:color="FB0007"/>
        </w:rPr>
        <w:t xml:space="preserve">n attractive </w:t>
      </w:r>
      <w:r w:rsidRPr="009C7ED8">
        <w:rPr>
          <w:rFonts w:ascii="Calibri" w:hAnsi="Calibri" w:cs="Calibri"/>
          <w:sz w:val="22"/>
          <w:szCs w:val="22"/>
          <w:u w:color="FB0007"/>
        </w:rPr>
        <w:t xml:space="preserve">salary </w:t>
      </w:r>
      <w:r>
        <w:rPr>
          <w:rFonts w:ascii="Calibri" w:hAnsi="Calibri" w:cs="Calibri"/>
          <w:sz w:val="22"/>
          <w:szCs w:val="22"/>
          <w:u w:color="FB0007"/>
        </w:rPr>
        <w:t xml:space="preserve">package </w:t>
      </w:r>
      <w:r w:rsidRPr="009C7ED8">
        <w:rPr>
          <w:rFonts w:ascii="Calibri" w:hAnsi="Calibri" w:cs="Calibri"/>
          <w:sz w:val="22"/>
          <w:szCs w:val="22"/>
          <w:u w:color="FB0007"/>
        </w:rPr>
        <w:t xml:space="preserve">and </w:t>
      </w:r>
      <w:r>
        <w:rPr>
          <w:rFonts w:ascii="Calibri" w:hAnsi="Calibri" w:cs="Calibri"/>
          <w:sz w:val="22"/>
          <w:szCs w:val="22"/>
          <w:u w:color="FB0007"/>
        </w:rPr>
        <w:t>other bonuses as performance bonus, meals vouchers, transportation….</w:t>
      </w:r>
    </w:p>
    <w:p w14:paraId="117CE188" w14:textId="77777777" w:rsidR="00E374E8" w:rsidRPr="009C7ED8" w:rsidRDefault="00E374E8" w:rsidP="00E374E8">
      <w:pPr>
        <w:autoSpaceDE w:val="0"/>
        <w:autoSpaceDN w:val="0"/>
        <w:adjustRightInd w:val="0"/>
        <w:spacing w:line="360" w:lineRule="atLeast"/>
        <w:rPr>
          <w:rFonts w:ascii="Times" w:hAnsi="Times" w:cs="Times"/>
          <w:sz w:val="22"/>
          <w:szCs w:val="22"/>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Attractive</w:t>
      </w:r>
      <w:r>
        <w:rPr>
          <w:rFonts w:ascii="Calibri" w:hAnsi="Calibri" w:cs="Calibri"/>
          <w:sz w:val="22"/>
          <w:szCs w:val="22"/>
          <w:u w:color="FB0007"/>
        </w:rPr>
        <w:t xml:space="preserve"> range of</w:t>
      </w:r>
      <w:r w:rsidRPr="00FF7DC5">
        <w:rPr>
          <w:rFonts w:ascii="Calibri" w:hAnsi="Calibri" w:cs="Calibri"/>
          <w:sz w:val="22"/>
          <w:szCs w:val="22"/>
          <w:u w:color="FB0007"/>
        </w:rPr>
        <w:t xml:space="preserve"> benefits including private medical cover, dental cover, and travel insurance</w:t>
      </w:r>
      <w:r>
        <w:rPr>
          <w:rFonts w:ascii="Calibri" w:hAnsi="Calibri" w:cs="Calibri"/>
          <w:sz w:val="22"/>
          <w:szCs w:val="22"/>
          <w:u w:color="FB0007"/>
        </w:rPr>
        <w:t>.</w:t>
      </w:r>
    </w:p>
    <w:p w14:paraId="7EE4E150" w14:textId="77777777" w:rsidR="00E374E8" w:rsidRDefault="00E374E8" w:rsidP="00E374E8">
      <w:pPr>
        <w:autoSpaceDE w:val="0"/>
        <w:autoSpaceDN w:val="0"/>
        <w:adjustRightInd w:val="0"/>
        <w:spacing w:line="360" w:lineRule="atLeast"/>
        <w:rPr>
          <w:rFonts w:ascii="Times" w:hAnsi="Times" w:cs="Times"/>
          <w:sz w:val="22"/>
          <w:szCs w:val="22"/>
          <w:u w:color="FB0007"/>
        </w:rPr>
      </w:pPr>
      <w:bookmarkStart w:id="200" w:name="_Hlk12967822"/>
      <w:r w:rsidRPr="009C7ED8">
        <w:rPr>
          <w:rFonts w:ascii="Arial" w:hAnsi="Arial" w:cs="Arial"/>
          <w:sz w:val="22"/>
          <w:szCs w:val="22"/>
          <w:u w:color="FB0007"/>
        </w:rPr>
        <w:t>•</w:t>
      </w:r>
      <w:bookmarkEnd w:id="200"/>
      <w:r>
        <w:rPr>
          <w:rFonts w:ascii="Arial" w:hAnsi="Arial" w:cs="Arial"/>
          <w:sz w:val="22"/>
          <w:szCs w:val="22"/>
          <w:u w:color="FB0007"/>
        </w:rPr>
        <w:t xml:space="preserve"> </w:t>
      </w:r>
      <w:r w:rsidRPr="00FF7DC5">
        <w:rPr>
          <w:rFonts w:ascii="Calibri" w:hAnsi="Calibri" w:cs="Calibri"/>
          <w:sz w:val="22"/>
          <w:szCs w:val="22"/>
          <w:u w:color="FB0007"/>
        </w:rPr>
        <w:t>Continuous development through our diversified</w:t>
      </w:r>
      <w:r>
        <w:rPr>
          <w:rFonts w:ascii="Arial" w:hAnsi="Arial" w:cs="Arial"/>
          <w:sz w:val="22"/>
          <w:szCs w:val="22"/>
          <w:u w:color="FB0007"/>
        </w:rPr>
        <w:t xml:space="preserve"> </w:t>
      </w:r>
      <w:r>
        <w:rPr>
          <w:rFonts w:ascii="Calibri" w:hAnsi="Calibri" w:cs="Calibri"/>
          <w:sz w:val="22"/>
          <w:szCs w:val="22"/>
          <w:u w:color="FB0007"/>
        </w:rPr>
        <w:t>t</w:t>
      </w:r>
      <w:r w:rsidRPr="009C7ED8">
        <w:rPr>
          <w:rFonts w:ascii="Calibri" w:hAnsi="Calibri" w:cs="Calibri"/>
          <w:sz w:val="22"/>
          <w:szCs w:val="22"/>
          <w:u w:color="FB0007"/>
        </w:rPr>
        <w:t>raining across core financial, sales and FIS solutions</w:t>
      </w:r>
      <w:r>
        <w:rPr>
          <w:rFonts w:ascii="Calibri" w:hAnsi="Calibri" w:cs="Calibri"/>
          <w:sz w:val="22"/>
          <w:szCs w:val="22"/>
          <w:u w:color="FB0007"/>
        </w:rPr>
        <w:t>.</w:t>
      </w:r>
    </w:p>
    <w:p w14:paraId="2DA4C222" w14:textId="77777777" w:rsidR="00E374E8" w:rsidRPr="009C7ED8" w:rsidRDefault="00E374E8" w:rsidP="00E374E8">
      <w:pPr>
        <w:autoSpaceDE w:val="0"/>
        <w:autoSpaceDN w:val="0"/>
        <w:adjustRightInd w:val="0"/>
        <w:spacing w:line="360" w:lineRule="atLeast"/>
        <w:rPr>
          <w:rFonts w:ascii="Times" w:hAnsi="Times" w:cs="Times"/>
          <w:sz w:val="22"/>
          <w:szCs w:val="22"/>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A modern, international work environment and a dedicated and motivate</w:t>
      </w:r>
      <w:r>
        <w:rPr>
          <w:rFonts w:ascii="Calibri" w:hAnsi="Calibri" w:cs="Calibri"/>
          <w:sz w:val="22"/>
          <w:szCs w:val="22"/>
          <w:u w:color="FB0007"/>
        </w:rPr>
        <w:t>d</w:t>
      </w:r>
      <w:r w:rsidRPr="00FF7DC5">
        <w:rPr>
          <w:rFonts w:ascii="Calibri" w:hAnsi="Calibri" w:cs="Calibri"/>
          <w:sz w:val="22"/>
          <w:szCs w:val="22"/>
          <w:u w:color="FB0007"/>
        </w:rPr>
        <w:t>, supportive team</w:t>
      </w:r>
      <w:r>
        <w:rPr>
          <w:rFonts w:ascii="Calibri" w:hAnsi="Calibri" w:cs="Calibri"/>
          <w:sz w:val="22"/>
          <w:szCs w:val="22"/>
          <w:u w:color="FB0007"/>
        </w:rPr>
        <w:t>.</w:t>
      </w:r>
      <w:r w:rsidRPr="009C7ED8">
        <w:rPr>
          <w:rFonts w:ascii="Calibri" w:hAnsi="Calibri" w:cs="Calibri"/>
          <w:sz w:val="22"/>
          <w:szCs w:val="22"/>
          <w:u w:color="FB0007"/>
        </w:rPr>
        <w:t xml:space="preserve"> </w:t>
      </w:r>
    </w:p>
    <w:p w14:paraId="24B866CC" w14:textId="77777777" w:rsidR="00E374E8" w:rsidRPr="009D45F9" w:rsidRDefault="00E374E8" w:rsidP="00E374E8">
      <w:pPr>
        <w:autoSpaceDE w:val="0"/>
        <w:autoSpaceDN w:val="0"/>
        <w:adjustRightInd w:val="0"/>
        <w:spacing w:line="360" w:lineRule="atLeast"/>
        <w:rPr>
          <w:rFonts w:ascii="Times" w:hAnsi="Times" w:cs="Times"/>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 xml:space="preserve">A broad range of professional development possibilities, resources and opportunities– </w:t>
      </w:r>
      <w:r w:rsidRPr="009D45F9">
        <w:rPr>
          <w:rFonts w:ascii="Calibri" w:hAnsi="Calibri" w:cs="Calibri"/>
          <w:u w:color="FB0007"/>
        </w:rPr>
        <w:t>FIS is your final career step!</w:t>
      </w:r>
    </w:p>
    <w:p w14:paraId="5B45624F" w14:textId="77777777" w:rsidR="00715FC8" w:rsidRPr="009C7ED8" w:rsidRDefault="00715FC8" w:rsidP="00715FC8">
      <w:pPr>
        <w:autoSpaceDE w:val="0"/>
        <w:autoSpaceDN w:val="0"/>
        <w:adjustRightInd w:val="0"/>
        <w:spacing w:line="360" w:lineRule="atLeast"/>
        <w:rPr>
          <w:rFonts w:ascii="Times" w:hAnsi="Times" w:cs="Times"/>
          <w:sz w:val="22"/>
          <w:szCs w:val="22"/>
        </w:rPr>
      </w:pPr>
    </w:p>
    <w:sectPr w:rsidR="00715FC8" w:rsidRPr="009C7ED8" w:rsidSect="002A711C">
      <w:headerReference w:type="default" r:id="rId12"/>
      <w:pgSz w:w="11900" w:h="16840"/>
      <w:pgMar w:top="283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FF7A6" w14:textId="77777777" w:rsidR="004F6F5B" w:rsidRDefault="004F6F5B" w:rsidP="0066766A">
      <w:r>
        <w:separator/>
      </w:r>
    </w:p>
  </w:endnote>
  <w:endnote w:type="continuationSeparator" w:id="0">
    <w:p w14:paraId="62C9FA0C" w14:textId="77777777" w:rsidR="004F6F5B" w:rsidRDefault="004F6F5B" w:rsidP="0066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98619" w14:textId="77777777" w:rsidR="004F6F5B" w:rsidRDefault="004F6F5B" w:rsidP="0066766A">
      <w:r>
        <w:separator/>
      </w:r>
    </w:p>
  </w:footnote>
  <w:footnote w:type="continuationSeparator" w:id="0">
    <w:p w14:paraId="40D74A69" w14:textId="77777777" w:rsidR="004F6F5B" w:rsidRDefault="004F6F5B" w:rsidP="0066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02840" w14:textId="77777777" w:rsidR="0066766A" w:rsidRDefault="0066766A">
    <w:pPr>
      <w:pStyle w:val="Header"/>
    </w:pPr>
    <w:r>
      <w:rPr>
        <w:noProof/>
        <w:lang w:eastAsia="en-GB"/>
      </w:rPr>
      <w:drawing>
        <wp:anchor distT="0" distB="0" distL="114300" distR="114300" simplePos="0" relativeHeight="251658240" behindDoc="1" locked="0" layoutInCell="1" allowOverlap="1" wp14:anchorId="4B1ED2F1" wp14:editId="13BE2577">
          <wp:simplePos x="0" y="0"/>
          <wp:positionH relativeFrom="column">
            <wp:posOffset>-808990</wp:posOffset>
          </wp:positionH>
          <wp:positionV relativeFrom="paragraph">
            <wp:posOffset>-462915</wp:posOffset>
          </wp:positionV>
          <wp:extent cx="7646722" cy="38233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147 image 1.png"/>
                  <pic:cNvPicPr/>
                </pic:nvPicPr>
                <pic:blipFill>
                  <a:blip r:embed="rId1">
                    <a:extLst>
                      <a:ext uri="{28A0092B-C50C-407E-A947-70E740481C1C}">
                        <a14:useLocalDpi xmlns:a14="http://schemas.microsoft.com/office/drawing/2010/main" val="0"/>
                      </a:ext>
                    </a:extLst>
                  </a:blip>
                  <a:stretch>
                    <a:fillRect/>
                  </a:stretch>
                </pic:blipFill>
                <pic:spPr>
                  <a:xfrm>
                    <a:off x="0" y="0"/>
                    <a:ext cx="7646722" cy="3823361"/>
                  </a:xfrm>
                  <a:prstGeom prst="rect">
                    <a:avLst/>
                  </a:prstGeom>
                </pic:spPr>
              </pic:pic>
            </a:graphicData>
          </a:graphic>
          <wp14:sizeRelH relativeFrom="margin">
            <wp14:pctWidth>0</wp14:pctWidth>
          </wp14:sizeRelH>
          <wp14:sizeRelV relativeFrom="margin">
            <wp14:pctHeight>0</wp14:pctHeight>
          </wp14:sizeRelV>
        </wp:anchor>
      </w:drawing>
    </w:r>
  </w:p>
  <w:p w14:paraId="6F450513" w14:textId="77777777" w:rsidR="0066766A" w:rsidRDefault="00667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4996" w14:textId="77777777" w:rsidR="002A711C" w:rsidRDefault="002A711C">
    <w:pPr>
      <w:pStyle w:val="Header"/>
    </w:pPr>
    <w:r>
      <w:rPr>
        <w:noProof/>
        <w:lang w:eastAsia="en-GB"/>
      </w:rPr>
      <w:drawing>
        <wp:anchor distT="0" distB="0" distL="114300" distR="114300" simplePos="0" relativeHeight="251660288" behindDoc="1" locked="0" layoutInCell="1" allowOverlap="1" wp14:anchorId="2CD1D3B9" wp14:editId="260DFF62">
          <wp:simplePos x="0" y="0"/>
          <wp:positionH relativeFrom="column">
            <wp:posOffset>-707390</wp:posOffset>
          </wp:positionH>
          <wp:positionV relativeFrom="paragraph">
            <wp:posOffset>-450215</wp:posOffset>
          </wp:positionV>
          <wp:extent cx="7531100" cy="910008"/>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147 image 1.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7531100" cy="910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CCF13B" w14:textId="77777777" w:rsidR="002A711C" w:rsidRDefault="002A7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6E86"/>
    <w:multiLevelType w:val="hybridMultilevel"/>
    <w:tmpl w:val="8FAA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7EF"/>
    <w:multiLevelType w:val="hybridMultilevel"/>
    <w:tmpl w:val="1F72BEFE"/>
    <w:lvl w:ilvl="0" w:tplc="8D70A0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A7C6A"/>
    <w:multiLevelType w:val="hybridMultilevel"/>
    <w:tmpl w:val="AA22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ri, Sofien">
    <w15:presenceInfo w15:providerId="AD" w15:userId="S::Sofien.Zairi@FISGLOBAL.COM::e8391f1e-8ee5-432c-b007-8087e5ae61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6A"/>
    <w:rsid w:val="00007FCD"/>
    <w:rsid w:val="00066E81"/>
    <w:rsid w:val="00163D5B"/>
    <w:rsid w:val="00183D09"/>
    <w:rsid w:val="001B01D9"/>
    <w:rsid w:val="001B795A"/>
    <w:rsid w:val="00250960"/>
    <w:rsid w:val="00260E16"/>
    <w:rsid w:val="002A711C"/>
    <w:rsid w:val="002B3A49"/>
    <w:rsid w:val="00335451"/>
    <w:rsid w:val="003A3D2E"/>
    <w:rsid w:val="003B759E"/>
    <w:rsid w:val="004947C5"/>
    <w:rsid w:val="004F6F5B"/>
    <w:rsid w:val="00503BE2"/>
    <w:rsid w:val="00513A0B"/>
    <w:rsid w:val="00532888"/>
    <w:rsid w:val="00596A8F"/>
    <w:rsid w:val="00597230"/>
    <w:rsid w:val="00626F8C"/>
    <w:rsid w:val="0066766A"/>
    <w:rsid w:val="006B043F"/>
    <w:rsid w:val="00715FC8"/>
    <w:rsid w:val="00740A81"/>
    <w:rsid w:val="007669CC"/>
    <w:rsid w:val="00786B42"/>
    <w:rsid w:val="007B6A67"/>
    <w:rsid w:val="00807928"/>
    <w:rsid w:val="00896345"/>
    <w:rsid w:val="00906418"/>
    <w:rsid w:val="00946987"/>
    <w:rsid w:val="009C7ED8"/>
    <w:rsid w:val="00A71D55"/>
    <w:rsid w:val="00A73941"/>
    <w:rsid w:val="00B97541"/>
    <w:rsid w:val="00C62A9A"/>
    <w:rsid w:val="00CE4370"/>
    <w:rsid w:val="00D77CD8"/>
    <w:rsid w:val="00E374E8"/>
    <w:rsid w:val="00E44752"/>
    <w:rsid w:val="00E84748"/>
    <w:rsid w:val="00E94320"/>
    <w:rsid w:val="00EF599F"/>
    <w:rsid w:val="00F90C14"/>
    <w:rsid w:val="00F9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C2F89"/>
  <w15:chartTrackingRefBased/>
  <w15:docId w15:val="{2A1D2531-CC31-8A4E-AF64-21446AFB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6A"/>
    <w:pPr>
      <w:tabs>
        <w:tab w:val="center" w:pos="4513"/>
        <w:tab w:val="right" w:pos="9026"/>
      </w:tabs>
    </w:pPr>
  </w:style>
  <w:style w:type="character" w:customStyle="1" w:styleId="HeaderChar">
    <w:name w:val="Header Char"/>
    <w:basedOn w:val="DefaultParagraphFont"/>
    <w:link w:val="Header"/>
    <w:uiPriority w:val="99"/>
    <w:rsid w:val="0066766A"/>
  </w:style>
  <w:style w:type="paragraph" w:styleId="Footer">
    <w:name w:val="footer"/>
    <w:basedOn w:val="Normal"/>
    <w:link w:val="FooterChar"/>
    <w:uiPriority w:val="99"/>
    <w:unhideWhenUsed/>
    <w:rsid w:val="0066766A"/>
    <w:pPr>
      <w:tabs>
        <w:tab w:val="center" w:pos="4513"/>
        <w:tab w:val="right" w:pos="9026"/>
      </w:tabs>
    </w:pPr>
  </w:style>
  <w:style w:type="character" w:customStyle="1" w:styleId="FooterChar">
    <w:name w:val="Footer Char"/>
    <w:basedOn w:val="DefaultParagraphFont"/>
    <w:link w:val="Footer"/>
    <w:uiPriority w:val="99"/>
    <w:rsid w:val="0066766A"/>
  </w:style>
  <w:style w:type="paragraph" w:styleId="NoSpacing">
    <w:name w:val="No Spacing"/>
    <w:link w:val="NoSpacingChar"/>
    <w:uiPriority w:val="1"/>
    <w:qFormat/>
    <w:rsid w:val="00715FC8"/>
    <w:rPr>
      <w:rFonts w:eastAsiaTheme="minorEastAsia"/>
      <w:sz w:val="22"/>
      <w:szCs w:val="22"/>
      <w:lang w:val="en-US" w:eastAsia="zh-CN"/>
    </w:rPr>
  </w:style>
  <w:style w:type="character" w:customStyle="1" w:styleId="NoSpacingChar">
    <w:name w:val="No Spacing Char"/>
    <w:basedOn w:val="DefaultParagraphFont"/>
    <w:link w:val="NoSpacing"/>
    <w:uiPriority w:val="1"/>
    <w:rsid w:val="00715FC8"/>
    <w:rPr>
      <w:rFonts w:eastAsiaTheme="minorEastAsia"/>
      <w:sz w:val="22"/>
      <w:szCs w:val="22"/>
      <w:lang w:val="en-US" w:eastAsia="zh-CN"/>
    </w:rPr>
  </w:style>
  <w:style w:type="paragraph" w:styleId="Revision">
    <w:name w:val="Revision"/>
    <w:hidden/>
    <w:uiPriority w:val="99"/>
    <w:semiHidden/>
    <w:rsid w:val="004947C5"/>
  </w:style>
  <w:style w:type="paragraph" w:styleId="BalloonText">
    <w:name w:val="Balloon Text"/>
    <w:basedOn w:val="Normal"/>
    <w:link w:val="BalloonTextChar"/>
    <w:uiPriority w:val="99"/>
    <w:semiHidden/>
    <w:unhideWhenUsed/>
    <w:rsid w:val="0049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C5"/>
    <w:rPr>
      <w:rFonts w:ascii="Segoe UI" w:hAnsi="Segoe UI" w:cs="Segoe UI"/>
      <w:sz w:val="18"/>
      <w:szCs w:val="18"/>
    </w:rPr>
  </w:style>
  <w:style w:type="paragraph" w:styleId="ListParagraph">
    <w:name w:val="List Paragraph"/>
    <w:basedOn w:val="Normal"/>
    <w:uiPriority w:val="34"/>
    <w:qFormat/>
    <w:rsid w:val="002B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as.fnis.com/eas/catalog/index.php"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778114098BD943914BF500DECFA3C4" ma:contentTypeVersion="1" ma:contentTypeDescription="Create a new document." ma:contentTypeScope="" ma:versionID="223ab860a274dc35f0029db1d933ab5e">
  <xsd:schema xmlns:xsd="http://www.w3.org/2001/XMLSchema" xmlns:xs="http://www.w3.org/2001/XMLSchema" xmlns:p="http://schemas.microsoft.com/office/2006/metadata/properties" xmlns:ns2="75005707-811b-412d-96b6-829bd467ebe9" targetNamespace="http://schemas.microsoft.com/office/2006/metadata/properties" ma:root="true" ma:fieldsID="d69479811343759d11a06e1aa95b00aa" ns2:_="">
    <xsd:import namespace="75005707-811b-412d-96b6-829bd467ebe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05707-811b-412d-96b6-829bd467eb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BBA58-B64A-41BB-B60C-9E06651F60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48A23-39D1-4572-A826-0C6B83BF7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05707-811b-412d-96b6-829bd467e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E24D4E-49EC-4302-8E5A-7524C179F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Stuart</dc:creator>
  <cp:keywords/>
  <dc:description/>
  <cp:lastModifiedBy>Zairi, Sofien</cp:lastModifiedBy>
  <cp:revision>17</cp:revision>
  <dcterms:created xsi:type="dcterms:W3CDTF">2019-07-04T13:12:00Z</dcterms:created>
  <dcterms:modified xsi:type="dcterms:W3CDTF">2019-11-20T15:34:00Z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0x01010013778114098BD943914BF500DECFA3C4</vt:lpwstr>
  </property>
</Properties>
</file>